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24EF7" w14:textId="7BC2429E" w:rsidR="00D3169F" w:rsidRPr="00805D74" w:rsidRDefault="00D3169F" w:rsidP="00D3169F">
      <w:pPr>
        <w:ind w:left="720" w:hanging="720"/>
        <w:jc w:val="center"/>
        <w:rPr>
          <w:rFonts w:ascii="宋体" w:eastAsia="宋体" w:hAnsi="宋体"/>
          <w:b/>
          <w:bCs/>
          <w:sz w:val="44"/>
          <w:szCs w:val="44"/>
        </w:rPr>
      </w:pPr>
      <w:r w:rsidRPr="00805D74">
        <w:rPr>
          <w:rFonts w:ascii="宋体" w:eastAsia="宋体" w:hAnsi="宋体" w:hint="eastAsia"/>
          <w:b/>
          <w:bCs/>
          <w:sz w:val="44"/>
          <w:szCs w:val="44"/>
        </w:rPr>
        <w:t>算子知识图谱设计文档</w:t>
      </w:r>
      <w:r w:rsidR="007A0005" w:rsidRPr="00805D74">
        <w:rPr>
          <w:rFonts w:ascii="宋体" w:eastAsia="宋体" w:hAnsi="宋体" w:hint="eastAsia"/>
          <w:b/>
          <w:bCs/>
          <w:sz w:val="44"/>
          <w:szCs w:val="44"/>
        </w:rPr>
        <w:t>v</w:t>
      </w:r>
      <w:r w:rsidR="00BC56E4">
        <w:rPr>
          <w:rFonts w:ascii="宋体" w:eastAsia="宋体" w:hAnsi="宋体"/>
          <w:b/>
          <w:bCs/>
          <w:sz w:val="44"/>
          <w:szCs w:val="44"/>
        </w:rPr>
        <w:t>2.</w:t>
      </w:r>
      <w:ins w:id="0" w:author="刘 屹洲" w:date="2022-12-24T19:40:00Z">
        <w:r w:rsidR="00006F01">
          <w:rPr>
            <w:rFonts w:ascii="宋体" w:eastAsia="宋体" w:hAnsi="宋体"/>
            <w:b/>
            <w:bCs/>
            <w:sz w:val="44"/>
            <w:szCs w:val="44"/>
          </w:rPr>
          <w:t>3</w:t>
        </w:r>
      </w:ins>
      <w:del w:id="1" w:author="刘 屹洲" w:date="2022-12-24T19:40:00Z">
        <w:r w:rsidR="00CC004B" w:rsidDel="00006F01">
          <w:rPr>
            <w:rFonts w:ascii="宋体" w:eastAsia="宋体" w:hAnsi="宋体"/>
            <w:b/>
            <w:bCs/>
            <w:sz w:val="44"/>
            <w:szCs w:val="44"/>
          </w:rPr>
          <w:delText>2</w:delText>
        </w:r>
      </w:del>
    </w:p>
    <w:p w14:paraId="60CEC139" w14:textId="10F57EBA" w:rsidR="00805D74" w:rsidRPr="004F43D9" w:rsidRDefault="00805D74" w:rsidP="00805D74">
      <w:pPr>
        <w:pStyle w:val="1"/>
        <w:overflowPunct w:val="0"/>
        <w:spacing w:before="156" w:after="156"/>
      </w:pPr>
      <w:r>
        <w:rPr>
          <w:rFonts w:hint="eastAsia"/>
        </w:rPr>
        <w:t>算子知识图谱</w:t>
      </w:r>
      <w:r w:rsidR="009B3B16">
        <w:rPr>
          <w:rFonts w:hint="eastAsia"/>
        </w:rPr>
        <w:t>的</w:t>
      </w:r>
      <w:r>
        <w:rPr>
          <w:rFonts w:hint="eastAsia"/>
        </w:rPr>
        <w:t>节点设计</w:t>
      </w:r>
    </w:p>
    <w:p w14:paraId="1591D723" w14:textId="41B39984" w:rsidR="00805D74" w:rsidRDefault="00805D74" w:rsidP="00805D74">
      <w:pPr>
        <w:pStyle w:val="2"/>
        <w:numPr>
          <w:ilvl w:val="0"/>
          <w:numId w:val="0"/>
        </w:numPr>
        <w:spacing w:before="156" w:after="156"/>
      </w:pPr>
      <w:bookmarkStart w:id="2" w:name="_Toc90833875"/>
      <w:r>
        <w:t xml:space="preserve">1.1 </w:t>
      </w:r>
      <w:bookmarkEnd w:id="2"/>
      <w:r>
        <w:rPr>
          <w:rFonts w:hint="eastAsia"/>
        </w:rPr>
        <w:t>框架节点</w:t>
      </w:r>
    </w:p>
    <w:p w14:paraId="5BA8D709" w14:textId="7C29EE6E" w:rsidR="00805D74" w:rsidRDefault="00805D74" w:rsidP="00805D74">
      <w:pPr>
        <w:pStyle w:val="3"/>
        <w:spacing w:beforeLines="50" w:before="156" w:afterLines="50" w:after="156" w:line="415" w:lineRule="auto"/>
        <w:rPr>
          <w:rFonts w:ascii="Times New Roman" w:eastAsia="微软雅黑" w:hAnsi="Times New Roman" w:cs="Times New Roman"/>
          <w:b w:val="0"/>
          <w:bCs w:val="0"/>
          <w:sz w:val="24"/>
          <w:szCs w:val="24"/>
        </w:rPr>
      </w:pPr>
      <w:bookmarkStart w:id="3" w:name="_Toc90833876"/>
      <w:r>
        <w:rPr>
          <w:rFonts w:ascii="黑体" w:eastAsia="黑体" w:hAnsi="黑体"/>
          <w:b w:val="0"/>
          <w:bCs w:val="0"/>
          <w:sz w:val="24"/>
          <w:szCs w:val="24"/>
        </w:rPr>
        <w:t>1</w:t>
      </w:r>
      <w:r w:rsidRPr="00805D74">
        <w:rPr>
          <w:rFonts w:ascii="黑体" w:eastAsia="黑体" w:hAnsi="黑体"/>
          <w:b w:val="0"/>
          <w:bCs w:val="0"/>
          <w:sz w:val="24"/>
          <w:szCs w:val="24"/>
        </w:rPr>
        <w:t xml:space="preserve">.1.1 </w:t>
      </w:r>
      <w:bookmarkEnd w:id="3"/>
      <w:r>
        <w:rPr>
          <w:rFonts w:ascii="黑体" w:eastAsia="黑体" w:hAnsi="黑体" w:hint="eastAsia"/>
          <w:b w:val="0"/>
          <w:bCs w:val="0"/>
          <w:sz w:val="24"/>
          <w:szCs w:val="24"/>
        </w:rPr>
        <w:t>标签</w:t>
      </w:r>
      <w:r w:rsidRPr="00805D74">
        <w:rPr>
          <w:rFonts w:ascii="Times New Roman" w:eastAsia="微软雅黑" w:hAnsi="Times New Roman" w:cs="Times New Roman"/>
          <w:b w:val="0"/>
          <w:bCs w:val="0"/>
          <w:sz w:val="24"/>
          <w:szCs w:val="24"/>
        </w:rPr>
        <w:t>(label)</w:t>
      </w:r>
    </w:p>
    <w:p w14:paraId="579FB953" w14:textId="084696EC" w:rsidR="00805D74" w:rsidRPr="00843B42" w:rsidRDefault="00805D74" w:rsidP="00805D74">
      <w:pPr>
        <w:spacing w:line="360" w:lineRule="auto"/>
        <w:ind w:firstLineChars="200" w:firstLine="480"/>
        <w:rPr>
          <w:rFonts w:ascii="微软雅黑" w:eastAsia="微软雅黑" w:hAnsi="微软雅黑"/>
          <w:sz w:val="24"/>
          <w:szCs w:val="24"/>
        </w:rPr>
      </w:pPr>
      <w:r w:rsidRPr="00843B42">
        <w:rPr>
          <w:rFonts w:ascii="宋体" w:eastAsia="宋体" w:hAnsi="宋体" w:hint="eastAsia"/>
          <w:sz w:val="24"/>
          <w:szCs w:val="24"/>
        </w:rPr>
        <w:t>框架节点的标签命名格式为：“</w:t>
      </w:r>
      <w:r w:rsidRPr="00843B42">
        <w:rPr>
          <w:rFonts w:ascii="Times New Roman" w:eastAsia="微软雅黑" w:hAnsi="Times New Roman" w:cs="Times New Roman"/>
          <w:sz w:val="24"/>
          <w:szCs w:val="24"/>
        </w:rPr>
        <w:t>framework</w:t>
      </w:r>
      <w:r w:rsidRPr="00843B42">
        <w:rPr>
          <w:rFonts w:ascii="宋体" w:eastAsia="宋体" w:hAnsi="宋体" w:cs="Times New Roman" w:hint="eastAsia"/>
          <w:sz w:val="24"/>
          <w:szCs w:val="24"/>
        </w:rPr>
        <w:t>”</w:t>
      </w:r>
      <w:r w:rsidRPr="00843B42">
        <w:rPr>
          <w:rFonts w:ascii="宋体" w:eastAsia="宋体" w:hAnsi="宋体" w:hint="eastAsia"/>
          <w:sz w:val="24"/>
          <w:szCs w:val="24"/>
        </w:rPr>
        <w:t>。</w:t>
      </w:r>
    </w:p>
    <w:p w14:paraId="6C14F858" w14:textId="7138CF94" w:rsidR="00805D74" w:rsidRDefault="00805D74" w:rsidP="00805D74">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t>1</w:t>
      </w:r>
      <w:r w:rsidRPr="00805D74">
        <w:rPr>
          <w:rFonts w:ascii="黑体" w:eastAsia="黑体" w:hAnsi="黑体"/>
          <w:b w:val="0"/>
          <w:bCs w:val="0"/>
          <w:sz w:val="24"/>
          <w:szCs w:val="24"/>
        </w:rPr>
        <w:t>.1.</w:t>
      </w:r>
      <w:r>
        <w:rPr>
          <w:rFonts w:ascii="黑体" w:eastAsia="黑体" w:hAnsi="黑体"/>
          <w:b w:val="0"/>
          <w:bCs w:val="0"/>
          <w:sz w:val="24"/>
          <w:szCs w:val="24"/>
        </w:rPr>
        <w:t>2</w:t>
      </w:r>
      <w:r w:rsidRPr="00805D74">
        <w:rPr>
          <w:rFonts w:ascii="黑体" w:eastAsia="黑体" w:hAnsi="黑体"/>
          <w:b w:val="0"/>
          <w:bCs w:val="0"/>
          <w:sz w:val="24"/>
          <w:szCs w:val="24"/>
        </w:rPr>
        <w:t xml:space="preserve"> </w:t>
      </w:r>
      <w:r w:rsidR="00843B42">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00843B42"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p>
    <w:p w14:paraId="13778AD0" w14:textId="4911F3AE" w:rsidR="00805D74" w:rsidRPr="00843B42" w:rsidRDefault="00805D74" w:rsidP="00805D74">
      <w:pPr>
        <w:spacing w:line="360" w:lineRule="auto"/>
        <w:ind w:firstLineChars="200" w:firstLine="480"/>
        <w:rPr>
          <w:rFonts w:ascii="宋体" w:eastAsia="宋体" w:hAnsi="宋体" w:cs="Times New Roman"/>
          <w:sz w:val="24"/>
          <w:szCs w:val="24"/>
        </w:rPr>
      </w:pPr>
      <w:r w:rsidRPr="00843B42">
        <w:rPr>
          <w:rFonts w:ascii="宋体" w:eastAsia="宋体" w:hAnsi="宋体" w:hint="eastAsia"/>
          <w:sz w:val="24"/>
          <w:szCs w:val="24"/>
        </w:rPr>
        <w:t>框架节点的属性命名包含两个键值对，其中，第一个键名为</w:t>
      </w:r>
      <w:r w:rsidR="00843B42">
        <w:rPr>
          <w:rFonts w:ascii="宋体" w:eastAsia="宋体" w:hAnsi="宋体" w:cs="Times New Roman" w:hint="eastAsia"/>
          <w:sz w:val="24"/>
          <w:szCs w:val="24"/>
        </w:rPr>
        <w:t>“</w:t>
      </w:r>
      <w:r w:rsidRPr="00C2093C">
        <w:rPr>
          <w:rFonts w:ascii="Times New Roman" w:eastAsia="宋体" w:hAnsi="Times New Roman" w:cs="Times New Roman"/>
          <w:sz w:val="24"/>
          <w:szCs w:val="24"/>
        </w:rPr>
        <w:t>name</w:t>
      </w:r>
      <w:r w:rsidR="00843B42">
        <w:rPr>
          <w:rFonts w:ascii="宋体" w:eastAsia="宋体" w:hAnsi="宋体" w:cs="Times New Roman" w:hint="eastAsia"/>
          <w:sz w:val="24"/>
          <w:szCs w:val="24"/>
        </w:rPr>
        <w:t>”</w:t>
      </w:r>
      <w:r w:rsidRPr="00843B42">
        <w:rPr>
          <w:rFonts w:ascii="宋体" w:eastAsia="宋体" w:hAnsi="宋体" w:hint="eastAsia"/>
          <w:sz w:val="24"/>
          <w:szCs w:val="24"/>
        </w:rPr>
        <w:t>，值为所采用的</w:t>
      </w:r>
      <w:r w:rsidR="00E25FC1">
        <w:rPr>
          <w:rFonts w:ascii="宋体" w:eastAsia="宋体" w:hAnsi="宋体" w:hint="eastAsia"/>
          <w:sz w:val="24"/>
          <w:szCs w:val="24"/>
        </w:rPr>
        <w:t>深度学习</w:t>
      </w:r>
      <w:r w:rsidRPr="00843B42">
        <w:rPr>
          <w:rFonts w:ascii="宋体" w:eastAsia="宋体" w:hAnsi="宋体" w:hint="eastAsia"/>
          <w:sz w:val="24"/>
          <w:szCs w:val="24"/>
        </w:rPr>
        <w:t>框架</w:t>
      </w:r>
      <w:r w:rsidR="00843B42">
        <w:rPr>
          <w:rFonts w:ascii="宋体" w:eastAsia="宋体" w:hAnsi="宋体" w:hint="eastAsia"/>
          <w:sz w:val="24"/>
          <w:szCs w:val="24"/>
        </w:rPr>
        <w:t>；</w:t>
      </w:r>
      <w:r w:rsidRPr="00843B42">
        <w:rPr>
          <w:rFonts w:ascii="宋体" w:eastAsia="宋体" w:hAnsi="宋体" w:hint="eastAsia"/>
          <w:sz w:val="24"/>
          <w:szCs w:val="24"/>
        </w:rPr>
        <w:t>第二个键名为</w:t>
      </w:r>
      <w:r w:rsidR="00843B42">
        <w:rPr>
          <w:rFonts w:ascii="宋体" w:eastAsia="宋体" w:hAnsi="宋体" w:cs="Times New Roman" w:hint="eastAsia"/>
          <w:sz w:val="24"/>
          <w:szCs w:val="24"/>
        </w:rPr>
        <w:t>“</w:t>
      </w:r>
      <w:r w:rsidRPr="00C2093C">
        <w:rPr>
          <w:rFonts w:ascii="Times New Roman" w:eastAsia="宋体" w:hAnsi="Times New Roman" w:cs="Times New Roman"/>
          <w:sz w:val="24"/>
          <w:szCs w:val="24"/>
        </w:rPr>
        <w:t>version</w:t>
      </w:r>
      <w:r w:rsidR="00843B42">
        <w:rPr>
          <w:rFonts w:ascii="宋体" w:eastAsia="宋体" w:hAnsi="宋体" w:cs="Times New Roman" w:hint="eastAsia"/>
          <w:sz w:val="24"/>
          <w:szCs w:val="24"/>
        </w:rPr>
        <w:t>”</w:t>
      </w:r>
      <w:r w:rsidRPr="00843B42">
        <w:rPr>
          <w:rFonts w:ascii="宋体" w:eastAsia="宋体" w:hAnsi="宋体" w:hint="eastAsia"/>
          <w:sz w:val="24"/>
          <w:szCs w:val="24"/>
        </w:rPr>
        <w:t>，值为该</w:t>
      </w:r>
      <w:r w:rsidR="00E25FC1">
        <w:rPr>
          <w:rFonts w:ascii="宋体" w:eastAsia="宋体" w:hAnsi="宋体" w:hint="eastAsia"/>
          <w:sz w:val="24"/>
          <w:szCs w:val="24"/>
        </w:rPr>
        <w:t>深度学习</w:t>
      </w:r>
      <w:r w:rsidRPr="00843B42">
        <w:rPr>
          <w:rFonts w:ascii="宋体" w:eastAsia="宋体" w:hAnsi="宋体" w:hint="eastAsia"/>
          <w:sz w:val="24"/>
          <w:szCs w:val="24"/>
        </w:rPr>
        <w:t>框架的版本。示例如下：</w:t>
      </w:r>
      <w:r w:rsidRPr="00843B42">
        <w:rPr>
          <w:rFonts w:ascii="宋体" w:eastAsia="宋体" w:hAnsi="宋体" w:cs="Times New Roman"/>
          <w:sz w:val="24"/>
          <w:szCs w:val="24"/>
        </w:rPr>
        <w:t>{</w:t>
      </w:r>
      <w:r w:rsidRPr="00C2093C">
        <w:rPr>
          <w:rFonts w:ascii="Times New Roman" w:eastAsia="宋体" w:hAnsi="Times New Roman" w:cs="Times New Roman"/>
          <w:sz w:val="24"/>
          <w:szCs w:val="24"/>
        </w:rPr>
        <w:t>name</w:t>
      </w:r>
      <w:r w:rsidRPr="00843B42">
        <w:rPr>
          <w:rFonts w:ascii="宋体" w:eastAsia="宋体" w:hAnsi="宋体" w:cs="Times New Roman"/>
          <w:sz w:val="24"/>
          <w:szCs w:val="24"/>
        </w:rPr>
        <w:t xml:space="preserve">: </w:t>
      </w:r>
      <w:r w:rsidR="00843B42">
        <w:rPr>
          <w:rFonts w:ascii="宋体" w:eastAsia="宋体" w:hAnsi="宋体" w:cs="Times New Roman" w:hint="eastAsia"/>
          <w:sz w:val="24"/>
          <w:szCs w:val="24"/>
        </w:rPr>
        <w:t>“</w:t>
      </w:r>
      <w:r w:rsidR="003A2839">
        <w:rPr>
          <w:rFonts w:ascii="Times New Roman" w:eastAsia="宋体" w:hAnsi="Times New Roman" w:cs="Times New Roman"/>
          <w:sz w:val="24"/>
          <w:szCs w:val="24"/>
        </w:rPr>
        <w:t>P</w:t>
      </w:r>
      <w:r w:rsidR="003A2839">
        <w:rPr>
          <w:rFonts w:ascii="Times New Roman" w:eastAsia="宋体" w:hAnsi="Times New Roman" w:cs="Times New Roman" w:hint="eastAsia"/>
          <w:sz w:val="24"/>
          <w:szCs w:val="24"/>
        </w:rPr>
        <w:t>ytorch</w:t>
      </w:r>
      <w:r w:rsidR="00843B42">
        <w:rPr>
          <w:rFonts w:ascii="宋体" w:eastAsia="宋体" w:hAnsi="宋体" w:cs="Times New Roman" w:hint="eastAsia"/>
          <w:sz w:val="24"/>
          <w:szCs w:val="24"/>
        </w:rPr>
        <w:t>”</w:t>
      </w:r>
      <w:r w:rsidRPr="00843B42">
        <w:rPr>
          <w:rFonts w:ascii="宋体" w:eastAsia="宋体" w:hAnsi="宋体" w:cs="Times New Roman" w:hint="eastAsia"/>
          <w:sz w:val="24"/>
          <w:szCs w:val="24"/>
        </w:rPr>
        <w:t>,</w:t>
      </w:r>
      <w:r w:rsidRPr="00843B42">
        <w:rPr>
          <w:rFonts w:ascii="宋体" w:eastAsia="宋体" w:hAnsi="宋体" w:cs="Times New Roman"/>
          <w:sz w:val="24"/>
          <w:szCs w:val="24"/>
        </w:rPr>
        <w:t xml:space="preserve"> </w:t>
      </w:r>
      <w:r w:rsidRPr="00C2093C">
        <w:rPr>
          <w:rFonts w:ascii="Times New Roman" w:eastAsia="宋体" w:hAnsi="Times New Roman" w:cs="Times New Roman"/>
          <w:sz w:val="24"/>
          <w:szCs w:val="24"/>
        </w:rPr>
        <w:t>version</w:t>
      </w:r>
      <w:r w:rsidRPr="00843B42">
        <w:rPr>
          <w:rFonts w:ascii="宋体" w:eastAsia="宋体" w:hAnsi="宋体" w:cs="Times New Roman"/>
          <w:sz w:val="24"/>
          <w:szCs w:val="24"/>
        </w:rPr>
        <w:t xml:space="preserve">: </w:t>
      </w:r>
      <w:r w:rsidR="00C2093C">
        <w:rPr>
          <w:rFonts w:ascii="宋体" w:eastAsia="宋体" w:hAnsi="宋体" w:cs="Times New Roman" w:hint="eastAsia"/>
          <w:sz w:val="24"/>
          <w:szCs w:val="24"/>
        </w:rPr>
        <w:t>“</w:t>
      </w:r>
      <w:r w:rsidRPr="00C2093C">
        <w:rPr>
          <w:rFonts w:ascii="Times New Roman" w:eastAsia="宋体" w:hAnsi="Times New Roman" w:cs="Times New Roman"/>
          <w:sz w:val="24"/>
          <w:szCs w:val="24"/>
        </w:rPr>
        <w:t>1.5.0</w:t>
      </w:r>
      <w:r w:rsidR="00C2093C">
        <w:rPr>
          <w:rFonts w:ascii="宋体" w:eastAsia="宋体" w:hAnsi="宋体" w:cs="Times New Roman" w:hint="eastAsia"/>
          <w:sz w:val="24"/>
          <w:szCs w:val="24"/>
        </w:rPr>
        <w:t>”</w:t>
      </w:r>
      <w:r w:rsidRPr="00843B42">
        <w:rPr>
          <w:rFonts w:ascii="宋体" w:eastAsia="宋体" w:hAnsi="宋体" w:cs="Times New Roman"/>
          <w:sz w:val="24"/>
          <w:szCs w:val="24"/>
        </w:rPr>
        <w:t>}, {</w:t>
      </w:r>
      <w:r w:rsidRPr="001D0217">
        <w:rPr>
          <w:rFonts w:ascii="Times New Roman" w:eastAsia="宋体" w:hAnsi="Times New Roman" w:cs="Times New Roman"/>
          <w:sz w:val="24"/>
          <w:szCs w:val="24"/>
        </w:rPr>
        <w:t>name</w:t>
      </w:r>
      <w:r w:rsidRPr="00843B42">
        <w:rPr>
          <w:rFonts w:ascii="宋体" w:eastAsia="宋体" w:hAnsi="宋体" w:cs="Times New Roman"/>
          <w:sz w:val="24"/>
          <w:szCs w:val="24"/>
        </w:rPr>
        <w:t xml:space="preserve">: </w:t>
      </w:r>
      <w:r w:rsidR="00C2093C">
        <w:rPr>
          <w:rFonts w:ascii="宋体" w:eastAsia="宋体" w:hAnsi="宋体" w:cs="Times New Roman" w:hint="eastAsia"/>
          <w:sz w:val="24"/>
          <w:szCs w:val="24"/>
        </w:rPr>
        <w:t>“</w:t>
      </w:r>
      <w:r w:rsidR="003A2839">
        <w:rPr>
          <w:rFonts w:ascii="Times New Roman" w:eastAsia="宋体" w:hAnsi="Times New Roman" w:cs="Times New Roman"/>
          <w:sz w:val="24"/>
          <w:szCs w:val="24"/>
        </w:rPr>
        <w:t>M</w:t>
      </w:r>
      <w:r w:rsidR="003A2839">
        <w:rPr>
          <w:rFonts w:ascii="Times New Roman" w:eastAsia="宋体" w:hAnsi="Times New Roman" w:cs="Times New Roman" w:hint="eastAsia"/>
          <w:sz w:val="24"/>
          <w:szCs w:val="24"/>
        </w:rPr>
        <w:t>ind</w:t>
      </w:r>
      <w:r w:rsidR="003A2839">
        <w:rPr>
          <w:rFonts w:ascii="Times New Roman" w:eastAsia="宋体" w:hAnsi="Times New Roman" w:cs="Times New Roman"/>
          <w:sz w:val="24"/>
          <w:szCs w:val="24"/>
        </w:rPr>
        <w:t>S</w:t>
      </w:r>
      <w:r w:rsidR="003A2839">
        <w:rPr>
          <w:rFonts w:ascii="Times New Roman" w:eastAsia="宋体" w:hAnsi="Times New Roman" w:cs="Times New Roman" w:hint="eastAsia"/>
          <w:sz w:val="24"/>
          <w:szCs w:val="24"/>
        </w:rPr>
        <w:t>pore</w:t>
      </w:r>
      <w:r w:rsidR="00C2093C">
        <w:rPr>
          <w:rFonts w:ascii="宋体" w:eastAsia="宋体" w:hAnsi="宋体" w:cs="Times New Roman" w:hint="eastAsia"/>
          <w:sz w:val="24"/>
          <w:szCs w:val="24"/>
        </w:rPr>
        <w:t>”</w:t>
      </w:r>
      <w:r w:rsidRPr="00843B42">
        <w:rPr>
          <w:rFonts w:ascii="宋体" w:eastAsia="宋体" w:hAnsi="宋体" w:cs="Times New Roman" w:hint="eastAsia"/>
          <w:sz w:val="24"/>
          <w:szCs w:val="24"/>
        </w:rPr>
        <w:t>,</w:t>
      </w:r>
      <w:r w:rsidRPr="00843B42">
        <w:rPr>
          <w:rFonts w:ascii="宋体" w:eastAsia="宋体" w:hAnsi="宋体" w:cs="Times New Roman"/>
          <w:sz w:val="24"/>
          <w:szCs w:val="24"/>
        </w:rPr>
        <w:t xml:space="preserve"> </w:t>
      </w:r>
      <w:r w:rsidRPr="00C2093C">
        <w:rPr>
          <w:rFonts w:ascii="Times New Roman" w:eastAsia="宋体" w:hAnsi="Times New Roman" w:cs="Times New Roman"/>
          <w:sz w:val="24"/>
          <w:szCs w:val="24"/>
        </w:rPr>
        <w:t>version</w:t>
      </w:r>
      <w:r w:rsidRPr="00843B42">
        <w:rPr>
          <w:rFonts w:ascii="宋体" w:eastAsia="宋体" w:hAnsi="宋体" w:cs="Times New Roman"/>
          <w:sz w:val="24"/>
          <w:szCs w:val="24"/>
        </w:rPr>
        <w:t xml:space="preserve">: </w:t>
      </w:r>
      <w:r w:rsidR="00C2093C">
        <w:rPr>
          <w:rFonts w:ascii="宋体" w:eastAsia="宋体" w:hAnsi="宋体" w:cs="Times New Roman" w:hint="eastAsia"/>
          <w:sz w:val="24"/>
          <w:szCs w:val="24"/>
        </w:rPr>
        <w:t>“</w:t>
      </w:r>
      <w:r w:rsidRPr="00C2093C">
        <w:rPr>
          <w:rFonts w:ascii="Times New Roman" w:eastAsia="宋体" w:hAnsi="Times New Roman" w:cs="Times New Roman"/>
          <w:sz w:val="24"/>
          <w:szCs w:val="24"/>
        </w:rPr>
        <w:t>1.5.0</w:t>
      </w:r>
      <w:r w:rsidR="00C2093C">
        <w:rPr>
          <w:rFonts w:ascii="宋体" w:eastAsia="宋体" w:hAnsi="宋体" w:cs="Times New Roman" w:hint="eastAsia"/>
          <w:sz w:val="24"/>
          <w:szCs w:val="24"/>
        </w:rPr>
        <w:t>”</w:t>
      </w:r>
      <w:r w:rsidRPr="00843B42">
        <w:rPr>
          <w:rFonts w:ascii="宋体" w:eastAsia="宋体" w:hAnsi="宋体" w:cs="Times New Roman"/>
          <w:sz w:val="24"/>
          <w:szCs w:val="24"/>
        </w:rPr>
        <w:t>}, {</w:t>
      </w:r>
      <w:r w:rsidRPr="00C2093C">
        <w:rPr>
          <w:rFonts w:ascii="Times New Roman" w:eastAsia="宋体" w:hAnsi="Times New Roman" w:cs="Times New Roman"/>
          <w:sz w:val="24"/>
          <w:szCs w:val="24"/>
        </w:rPr>
        <w:t>name</w:t>
      </w:r>
      <w:r w:rsidRPr="00843B42">
        <w:rPr>
          <w:rFonts w:ascii="宋体" w:eastAsia="宋体" w:hAnsi="宋体" w:cs="Times New Roman"/>
          <w:sz w:val="24"/>
          <w:szCs w:val="24"/>
        </w:rPr>
        <w:t xml:space="preserve">: </w:t>
      </w:r>
      <w:r w:rsidR="00C2093C">
        <w:rPr>
          <w:rFonts w:ascii="宋体" w:eastAsia="宋体" w:hAnsi="宋体" w:cs="Times New Roman" w:hint="eastAsia"/>
          <w:sz w:val="24"/>
          <w:szCs w:val="24"/>
        </w:rPr>
        <w:t>“</w:t>
      </w:r>
      <w:r w:rsidR="003A2839">
        <w:rPr>
          <w:rFonts w:ascii="Times New Roman" w:eastAsia="宋体" w:hAnsi="Times New Roman" w:cs="Times New Roman"/>
          <w:sz w:val="24"/>
          <w:szCs w:val="24"/>
        </w:rPr>
        <w:t>PaddlePaddle</w:t>
      </w:r>
      <w:r w:rsidR="00C2093C">
        <w:rPr>
          <w:rFonts w:ascii="宋体" w:eastAsia="宋体" w:hAnsi="宋体" w:cs="Times New Roman" w:hint="eastAsia"/>
          <w:sz w:val="24"/>
          <w:szCs w:val="24"/>
        </w:rPr>
        <w:t>”</w:t>
      </w:r>
      <w:r w:rsidRPr="00843B42">
        <w:rPr>
          <w:rFonts w:ascii="宋体" w:eastAsia="宋体" w:hAnsi="宋体" w:cs="Times New Roman"/>
          <w:sz w:val="24"/>
          <w:szCs w:val="24"/>
        </w:rPr>
        <w:t xml:space="preserve">, </w:t>
      </w:r>
      <w:r w:rsidRPr="00C2093C">
        <w:rPr>
          <w:rFonts w:ascii="Times New Roman" w:eastAsia="宋体" w:hAnsi="Times New Roman" w:cs="Times New Roman"/>
          <w:sz w:val="24"/>
          <w:szCs w:val="24"/>
        </w:rPr>
        <w:t>version</w:t>
      </w:r>
      <w:r w:rsidRPr="00843B42">
        <w:rPr>
          <w:rFonts w:ascii="宋体" w:eastAsia="宋体" w:hAnsi="宋体" w:cs="Times New Roman"/>
          <w:sz w:val="24"/>
          <w:szCs w:val="24"/>
        </w:rPr>
        <w:t xml:space="preserve">: </w:t>
      </w:r>
      <w:r w:rsidR="00C2093C">
        <w:rPr>
          <w:rFonts w:ascii="宋体" w:eastAsia="宋体" w:hAnsi="宋体" w:cs="Times New Roman" w:hint="eastAsia"/>
          <w:sz w:val="24"/>
          <w:szCs w:val="24"/>
        </w:rPr>
        <w:t>“</w:t>
      </w:r>
      <w:r w:rsidRPr="00C2093C">
        <w:rPr>
          <w:rFonts w:ascii="Times New Roman" w:eastAsia="宋体" w:hAnsi="Times New Roman" w:cs="Times New Roman"/>
          <w:sz w:val="24"/>
          <w:szCs w:val="24"/>
        </w:rPr>
        <w:t>1.5.0</w:t>
      </w:r>
      <w:r w:rsidR="00C2093C">
        <w:rPr>
          <w:rFonts w:ascii="宋体" w:eastAsia="宋体" w:hAnsi="宋体" w:cs="Times New Roman" w:hint="eastAsia"/>
          <w:sz w:val="24"/>
          <w:szCs w:val="24"/>
        </w:rPr>
        <w:t>”</w:t>
      </w:r>
      <w:r w:rsidRPr="00843B42">
        <w:rPr>
          <w:rFonts w:ascii="宋体" w:eastAsia="宋体" w:hAnsi="宋体" w:cs="Times New Roman"/>
          <w:sz w:val="24"/>
          <w:szCs w:val="24"/>
        </w:rPr>
        <w:t>}</w:t>
      </w:r>
      <w:r w:rsidRPr="00843B42">
        <w:rPr>
          <w:rFonts w:ascii="宋体" w:eastAsia="宋体" w:hAnsi="宋体" w:cs="Times New Roman" w:hint="eastAsia"/>
          <w:sz w:val="24"/>
          <w:szCs w:val="24"/>
        </w:rPr>
        <w:t>。</w:t>
      </w:r>
    </w:p>
    <w:p w14:paraId="490E354D" w14:textId="73BE33BA" w:rsidR="00C2093C" w:rsidRDefault="00C2093C" w:rsidP="00C2093C">
      <w:pPr>
        <w:pStyle w:val="2"/>
        <w:numPr>
          <w:ilvl w:val="0"/>
          <w:numId w:val="0"/>
        </w:numPr>
        <w:spacing w:before="156" w:after="156"/>
      </w:pPr>
      <w:r>
        <w:t xml:space="preserve">1.2 </w:t>
      </w:r>
      <w:r>
        <w:rPr>
          <w:rFonts w:hint="eastAsia"/>
        </w:rPr>
        <w:t>类节点</w:t>
      </w:r>
    </w:p>
    <w:p w14:paraId="411FB346" w14:textId="614320E2" w:rsidR="00C2093C" w:rsidRDefault="00C2093C" w:rsidP="00C2093C">
      <w:pPr>
        <w:pStyle w:val="3"/>
        <w:spacing w:beforeLines="50" w:before="156" w:afterLines="50" w:after="156" w:line="415" w:lineRule="auto"/>
        <w:rPr>
          <w:rFonts w:ascii="Times New Roman" w:eastAsia="微软雅黑" w:hAnsi="Times New Roman" w:cs="Times New Roman"/>
          <w:b w:val="0"/>
          <w:bCs w:val="0"/>
          <w:sz w:val="24"/>
          <w:szCs w:val="24"/>
        </w:rPr>
      </w:pPr>
      <w:r>
        <w:rPr>
          <w:rFonts w:ascii="黑体" w:eastAsia="黑体" w:hAnsi="黑体"/>
          <w:b w:val="0"/>
          <w:bCs w:val="0"/>
          <w:sz w:val="24"/>
          <w:szCs w:val="24"/>
        </w:rPr>
        <w:t>1</w:t>
      </w:r>
      <w:r w:rsidRPr="00805D74">
        <w:rPr>
          <w:rFonts w:ascii="黑体" w:eastAsia="黑体" w:hAnsi="黑体"/>
          <w:b w:val="0"/>
          <w:bCs w:val="0"/>
          <w:sz w:val="24"/>
          <w:szCs w:val="24"/>
        </w:rPr>
        <w:t>.</w:t>
      </w:r>
      <w:r>
        <w:rPr>
          <w:rFonts w:ascii="黑体" w:eastAsia="黑体" w:hAnsi="黑体"/>
          <w:b w:val="0"/>
          <w:bCs w:val="0"/>
          <w:sz w:val="24"/>
          <w:szCs w:val="24"/>
        </w:rPr>
        <w:t>2</w:t>
      </w:r>
      <w:r w:rsidRPr="00805D74">
        <w:rPr>
          <w:rFonts w:ascii="黑体" w:eastAsia="黑体" w:hAnsi="黑体"/>
          <w:b w:val="0"/>
          <w:bCs w:val="0"/>
          <w:sz w:val="24"/>
          <w:szCs w:val="24"/>
        </w:rPr>
        <w:t xml:space="preserve">.1 </w:t>
      </w:r>
      <w:r>
        <w:rPr>
          <w:rFonts w:ascii="黑体" w:eastAsia="黑体" w:hAnsi="黑体" w:hint="eastAsia"/>
          <w:b w:val="0"/>
          <w:bCs w:val="0"/>
          <w:sz w:val="24"/>
          <w:szCs w:val="24"/>
        </w:rPr>
        <w:t>标签</w:t>
      </w:r>
      <w:r w:rsidRPr="00805D74">
        <w:rPr>
          <w:rFonts w:ascii="Times New Roman" w:eastAsia="微软雅黑" w:hAnsi="Times New Roman" w:cs="Times New Roman"/>
          <w:b w:val="0"/>
          <w:bCs w:val="0"/>
          <w:sz w:val="24"/>
          <w:szCs w:val="24"/>
        </w:rPr>
        <w:t>(label)</w:t>
      </w:r>
    </w:p>
    <w:p w14:paraId="782D5845" w14:textId="515980E0" w:rsidR="00C2093C" w:rsidRPr="00C2093C" w:rsidRDefault="00C2093C" w:rsidP="00C2093C">
      <w:pPr>
        <w:spacing w:line="360" w:lineRule="auto"/>
        <w:ind w:firstLineChars="200" w:firstLine="480"/>
        <w:rPr>
          <w:rFonts w:ascii="宋体" w:eastAsia="宋体" w:hAnsi="宋体"/>
          <w:sz w:val="24"/>
          <w:szCs w:val="24"/>
        </w:rPr>
      </w:pPr>
      <w:r>
        <w:rPr>
          <w:rFonts w:ascii="宋体" w:eastAsia="宋体" w:hAnsi="宋体" w:hint="eastAsia"/>
          <w:sz w:val="24"/>
          <w:szCs w:val="24"/>
        </w:rPr>
        <w:t>类</w:t>
      </w:r>
      <w:r w:rsidRPr="00C2093C">
        <w:rPr>
          <w:rFonts w:ascii="宋体" w:eastAsia="宋体" w:hAnsi="宋体" w:hint="eastAsia"/>
          <w:sz w:val="24"/>
          <w:szCs w:val="24"/>
        </w:rPr>
        <w:t>节点的标签命名格式为：“</w:t>
      </w:r>
      <w:r w:rsidR="00C92BC5" w:rsidRPr="00C2093C">
        <w:rPr>
          <w:rFonts w:ascii="Times New Roman" w:eastAsia="宋体" w:hAnsi="Times New Roman" w:cs="Times New Roman"/>
          <w:sz w:val="24"/>
          <w:szCs w:val="24"/>
        </w:rPr>
        <w:t>class</w:t>
      </w:r>
      <w:r w:rsidRPr="00C2093C">
        <w:rPr>
          <w:rFonts w:ascii="宋体" w:eastAsia="宋体" w:hAnsi="宋体" w:hint="eastAsia"/>
          <w:sz w:val="24"/>
          <w:szCs w:val="24"/>
        </w:rPr>
        <w:t>”。</w:t>
      </w:r>
    </w:p>
    <w:p w14:paraId="7EA05915" w14:textId="3B2DF61B" w:rsidR="00C2093C" w:rsidRDefault="00C2093C" w:rsidP="00C2093C">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t>1</w:t>
      </w:r>
      <w:r w:rsidRPr="00805D74">
        <w:rPr>
          <w:rFonts w:ascii="黑体" w:eastAsia="黑体" w:hAnsi="黑体"/>
          <w:b w:val="0"/>
          <w:bCs w:val="0"/>
          <w:sz w:val="24"/>
          <w:szCs w:val="24"/>
        </w:rPr>
        <w:t>.</w:t>
      </w:r>
      <w:r>
        <w:rPr>
          <w:rFonts w:ascii="黑体" w:eastAsia="黑体" w:hAnsi="黑体"/>
          <w:b w:val="0"/>
          <w:bCs w:val="0"/>
          <w:sz w:val="24"/>
          <w:szCs w:val="24"/>
        </w:rPr>
        <w:t>2</w:t>
      </w:r>
      <w:r w:rsidRPr="00805D74">
        <w:rPr>
          <w:rFonts w:ascii="黑体" w:eastAsia="黑体" w:hAnsi="黑体"/>
          <w:b w:val="0"/>
          <w:bCs w:val="0"/>
          <w:sz w:val="24"/>
          <w:szCs w:val="24"/>
        </w:rPr>
        <w:t>.</w:t>
      </w:r>
      <w:r>
        <w:rPr>
          <w:rFonts w:ascii="黑体" w:eastAsia="黑体" w:hAnsi="黑体"/>
          <w:b w:val="0"/>
          <w:bCs w:val="0"/>
          <w:sz w:val="24"/>
          <w:szCs w:val="24"/>
        </w:rPr>
        <w:t>2</w:t>
      </w:r>
      <w:r w:rsidRPr="00805D74">
        <w:rPr>
          <w:rFonts w:ascii="黑体" w:eastAsia="黑体" w:hAnsi="黑体"/>
          <w:b w:val="0"/>
          <w:bCs w:val="0"/>
          <w:sz w:val="24"/>
          <w:szCs w:val="24"/>
        </w:rPr>
        <w:t xml:space="preserve"> </w:t>
      </w:r>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p>
    <w:p w14:paraId="1D9BC821" w14:textId="3E56A590" w:rsidR="00C2093C" w:rsidRPr="00C2093C" w:rsidRDefault="00C2093C" w:rsidP="00C2093C">
      <w:pPr>
        <w:spacing w:line="360" w:lineRule="auto"/>
        <w:ind w:firstLineChars="200" w:firstLine="480"/>
        <w:rPr>
          <w:rFonts w:ascii="宋体" w:eastAsia="宋体" w:hAnsi="宋体"/>
          <w:sz w:val="24"/>
          <w:szCs w:val="24"/>
        </w:rPr>
      </w:pPr>
      <w:r>
        <w:rPr>
          <w:rFonts w:ascii="宋体" w:eastAsia="宋体" w:hAnsi="宋体" w:hint="eastAsia"/>
          <w:sz w:val="24"/>
          <w:szCs w:val="24"/>
        </w:rPr>
        <w:t>类</w:t>
      </w:r>
      <w:r w:rsidRPr="00C2093C">
        <w:rPr>
          <w:rFonts w:ascii="宋体" w:eastAsia="宋体" w:hAnsi="宋体" w:hint="eastAsia"/>
          <w:sz w:val="24"/>
          <w:szCs w:val="24"/>
        </w:rPr>
        <w:t>节点的属性命名包含</w:t>
      </w:r>
      <w:r w:rsidR="00194B08">
        <w:rPr>
          <w:rFonts w:ascii="宋体" w:eastAsia="宋体" w:hAnsi="宋体" w:hint="eastAsia"/>
          <w:sz w:val="24"/>
          <w:szCs w:val="24"/>
        </w:rPr>
        <w:t>两</w:t>
      </w:r>
      <w:r w:rsidRPr="00C2093C">
        <w:rPr>
          <w:rFonts w:ascii="宋体" w:eastAsia="宋体" w:hAnsi="宋体" w:hint="eastAsia"/>
          <w:sz w:val="24"/>
          <w:szCs w:val="24"/>
        </w:rPr>
        <w:t>个键值对，其中，</w:t>
      </w:r>
      <w:r w:rsidR="00194B08" w:rsidRPr="00843B42">
        <w:rPr>
          <w:rFonts w:ascii="宋体" w:eastAsia="宋体" w:hAnsi="宋体" w:hint="eastAsia"/>
          <w:sz w:val="24"/>
          <w:szCs w:val="24"/>
        </w:rPr>
        <w:t>第一个键名为</w:t>
      </w:r>
      <w:r w:rsidR="00194B08">
        <w:rPr>
          <w:rFonts w:ascii="宋体" w:eastAsia="宋体" w:hAnsi="宋体" w:cs="Times New Roman" w:hint="eastAsia"/>
          <w:sz w:val="24"/>
          <w:szCs w:val="24"/>
        </w:rPr>
        <w:t>“</w:t>
      </w:r>
      <w:r w:rsidR="00194B08">
        <w:rPr>
          <w:rFonts w:ascii="Times New Roman" w:eastAsia="宋体" w:hAnsi="Times New Roman" w:cs="Times New Roman" w:hint="eastAsia"/>
          <w:sz w:val="24"/>
          <w:szCs w:val="24"/>
        </w:rPr>
        <w:t>framework</w:t>
      </w:r>
      <w:r w:rsidR="00194B08">
        <w:rPr>
          <w:rFonts w:ascii="宋体" w:eastAsia="宋体" w:hAnsi="宋体" w:cs="Times New Roman" w:hint="eastAsia"/>
          <w:sz w:val="24"/>
          <w:szCs w:val="24"/>
        </w:rPr>
        <w:t>”</w:t>
      </w:r>
      <w:r w:rsidR="00194B08" w:rsidRPr="00843B42">
        <w:rPr>
          <w:rFonts w:ascii="宋体" w:eastAsia="宋体" w:hAnsi="宋体" w:hint="eastAsia"/>
          <w:sz w:val="24"/>
          <w:szCs w:val="24"/>
        </w:rPr>
        <w:t>，值为所</w:t>
      </w:r>
      <w:r w:rsidR="00194B08">
        <w:rPr>
          <w:rFonts w:ascii="宋体" w:eastAsia="宋体" w:hAnsi="宋体" w:hint="eastAsia"/>
          <w:sz w:val="24"/>
          <w:szCs w:val="24"/>
        </w:rPr>
        <w:t>属</w:t>
      </w:r>
      <w:r w:rsidR="00194B08" w:rsidRPr="00843B42">
        <w:rPr>
          <w:rFonts w:ascii="宋体" w:eastAsia="宋体" w:hAnsi="宋体" w:hint="eastAsia"/>
          <w:sz w:val="24"/>
          <w:szCs w:val="24"/>
        </w:rPr>
        <w:t>的</w:t>
      </w:r>
      <w:r w:rsidR="00194B08">
        <w:rPr>
          <w:rFonts w:ascii="宋体" w:eastAsia="宋体" w:hAnsi="宋体" w:hint="eastAsia"/>
          <w:sz w:val="24"/>
          <w:szCs w:val="24"/>
        </w:rPr>
        <w:t>深度学习</w:t>
      </w:r>
      <w:r w:rsidR="00194B08" w:rsidRPr="00843B42">
        <w:rPr>
          <w:rFonts w:ascii="宋体" w:eastAsia="宋体" w:hAnsi="宋体" w:hint="eastAsia"/>
          <w:sz w:val="24"/>
          <w:szCs w:val="24"/>
        </w:rPr>
        <w:t>框架</w:t>
      </w:r>
      <w:r w:rsidR="00194B08">
        <w:rPr>
          <w:rFonts w:ascii="宋体" w:eastAsia="宋体" w:hAnsi="宋体" w:hint="eastAsia"/>
          <w:sz w:val="24"/>
          <w:szCs w:val="24"/>
        </w:rPr>
        <w:t>；</w:t>
      </w:r>
      <w:r w:rsidRPr="00C2093C">
        <w:rPr>
          <w:rFonts w:ascii="宋体" w:eastAsia="宋体" w:hAnsi="宋体" w:hint="eastAsia"/>
          <w:sz w:val="24"/>
          <w:szCs w:val="24"/>
        </w:rPr>
        <w:t>第</w:t>
      </w:r>
      <w:r w:rsidR="00194B08">
        <w:rPr>
          <w:rFonts w:ascii="宋体" w:eastAsia="宋体" w:hAnsi="宋体" w:hint="eastAsia"/>
          <w:sz w:val="24"/>
          <w:szCs w:val="24"/>
        </w:rPr>
        <w:t>二</w:t>
      </w:r>
      <w:r w:rsidRPr="00C2093C">
        <w:rPr>
          <w:rFonts w:ascii="宋体" w:eastAsia="宋体" w:hAnsi="宋体" w:hint="eastAsia"/>
          <w:sz w:val="24"/>
          <w:szCs w:val="24"/>
        </w:rPr>
        <w:t>个键名为</w:t>
      </w:r>
      <w:r>
        <w:rPr>
          <w:rFonts w:ascii="宋体" w:eastAsia="宋体" w:hAnsi="宋体" w:hint="eastAsia"/>
          <w:sz w:val="24"/>
          <w:szCs w:val="24"/>
        </w:rPr>
        <w:t>“</w:t>
      </w:r>
      <w:r w:rsidRPr="00C2093C">
        <w:rPr>
          <w:rFonts w:ascii="Times New Roman" w:eastAsia="宋体" w:hAnsi="Times New Roman" w:cs="Times New Roman"/>
          <w:sz w:val="24"/>
          <w:szCs w:val="24"/>
        </w:rPr>
        <w:t>name</w:t>
      </w:r>
      <w:r>
        <w:rPr>
          <w:rFonts w:ascii="宋体" w:eastAsia="宋体" w:hAnsi="宋体" w:hint="eastAsia"/>
          <w:sz w:val="24"/>
          <w:szCs w:val="24"/>
        </w:rPr>
        <w:t>”</w:t>
      </w:r>
      <w:r w:rsidRPr="00C2093C">
        <w:rPr>
          <w:rFonts w:ascii="宋体" w:eastAsia="宋体" w:hAnsi="宋体" w:hint="eastAsia"/>
          <w:sz w:val="24"/>
          <w:szCs w:val="24"/>
        </w:rPr>
        <w:t>，值为相应的类名称。示例如下：</w:t>
      </w:r>
      <w:r w:rsidRPr="00C2093C">
        <w:rPr>
          <w:rFonts w:ascii="宋体" w:eastAsia="宋体" w:hAnsi="宋体"/>
          <w:sz w:val="24"/>
          <w:szCs w:val="24"/>
        </w:rPr>
        <w:t>{</w:t>
      </w:r>
      <w:r w:rsidR="00194B08">
        <w:rPr>
          <w:rFonts w:ascii="Times New Roman" w:eastAsia="宋体" w:hAnsi="Times New Roman" w:cs="Times New Roman" w:hint="eastAsia"/>
          <w:sz w:val="24"/>
          <w:szCs w:val="24"/>
        </w:rPr>
        <w:t>fr</w:t>
      </w:r>
      <w:r w:rsidR="00194B08">
        <w:rPr>
          <w:rFonts w:ascii="Times New Roman" w:eastAsia="宋体" w:hAnsi="Times New Roman" w:cs="Times New Roman"/>
          <w:sz w:val="24"/>
          <w:szCs w:val="24"/>
        </w:rPr>
        <w:t>amework</w:t>
      </w:r>
      <w:r w:rsidR="00194B08" w:rsidRPr="00843B42">
        <w:rPr>
          <w:rFonts w:ascii="宋体" w:eastAsia="宋体" w:hAnsi="宋体" w:cs="Times New Roman"/>
          <w:sz w:val="24"/>
          <w:szCs w:val="24"/>
        </w:rPr>
        <w:t xml:space="preserve">: </w:t>
      </w:r>
      <w:r w:rsidR="00194B08">
        <w:rPr>
          <w:rFonts w:ascii="宋体" w:eastAsia="宋体" w:hAnsi="宋体" w:cs="Times New Roman" w:hint="eastAsia"/>
          <w:sz w:val="24"/>
          <w:szCs w:val="24"/>
        </w:rPr>
        <w:t>“</w:t>
      </w:r>
      <w:r w:rsidR="00194B08">
        <w:rPr>
          <w:rFonts w:ascii="Times New Roman" w:eastAsia="宋体" w:hAnsi="Times New Roman" w:cs="Times New Roman"/>
          <w:sz w:val="24"/>
          <w:szCs w:val="24"/>
        </w:rPr>
        <w:t>P</w:t>
      </w:r>
      <w:r w:rsidR="00194B08">
        <w:rPr>
          <w:rFonts w:ascii="Times New Roman" w:eastAsia="宋体" w:hAnsi="Times New Roman" w:cs="Times New Roman" w:hint="eastAsia"/>
          <w:sz w:val="24"/>
          <w:szCs w:val="24"/>
        </w:rPr>
        <w:t>ytorch</w:t>
      </w:r>
      <w:r w:rsidR="00194B08">
        <w:rPr>
          <w:rFonts w:ascii="宋体" w:eastAsia="宋体" w:hAnsi="宋体" w:cs="Times New Roman" w:hint="eastAsia"/>
          <w:sz w:val="24"/>
          <w:szCs w:val="24"/>
        </w:rPr>
        <w:t xml:space="preserve">”， </w:t>
      </w:r>
      <w:r w:rsidRPr="00C2093C">
        <w:rPr>
          <w:rFonts w:ascii="Times New Roman" w:eastAsia="宋体" w:hAnsi="Times New Roman" w:cs="Times New Roman"/>
          <w:sz w:val="24"/>
          <w:szCs w:val="24"/>
        </w:rPr>
        <w:t>name</w:t>
      </w:r>
      <w:r w:rsidRPr="00C2093C">
        <w:rPr>
          <w:rFonts w:ascii="宋体" w:eastAsia="宋体" w:hAnsi="宋体"/>
          <w:sz w:val="24"/>
          <w:szCs w:val="24"/>
        </w:rPr>
        <w:t xml:space="preserve">: </w:t>
      </w:r>
      <w:r>
        <w:rPr>
          <w:rFonts w:ascii="宋体" w:eastAsia="宋体" w:hAnsi="宋体" w:hint="eastAsia"/>
          <w:sz w:val="24"/>
          <w:szCs w:val="24"/>
        </w:rPr>
        <w:t>“</w:t>
      </w:r>
      <w:r w:rsidRPr="00C2093C">
        <w:rPr>
          <w:rFonts w:ascii="Times New Roman" w:eastAsia="宋体" w:hAnsi="Times New Roman" w:cs="Times New Roman"/>
          <w:sz w:val="24"/>
          <w:szCs w:val="24"/>
        </w:rPr>
        <w:t>torch</w:t>
      </w:r>
      <w:r>
        <w:rPr>
          <w:rFonts w:ascii="宋体" w:eastAsia="宋体" w:hAnsi="宋体" w:hint="eastAsia"/>
          <w:sz w:val="24"/>
          <w:szCs w:val="24"/>
        </w:rPr>
        <w:t>”</w:t>
      </w:r>
      <w:r w:rsidRPr="00C2093C">
        <w:rPr>
          <w:rFonts w:ascii="宋体" w:eastAsia="宋体" w:hAnsi="宋体"/>
          <w:sz w:val="24"/>
          <w:szCs w:val="24"/>
        </w:rPr>
        <w:t>}, {</w:t>
      </w:r>
      <w:r w:rsidR="00194B08" w:rsidRPr="00194B08">
        <w:rPr>
          <w:rFonts w:ascii="Times New Roman" w:eastAsia="宋体" w:hAnsi="Times New Roman" w:cs="Times New Roman" w:hint="eastAsia"/>
          <w:sz w:val="24"/>
          <w:szCs w:val="24"/>
        </w:rPr>
        <w:t xml:space="preserve"> </w:t>
      </w:r>
      <w:r w:rsidR="00194B08">
        <w:rPr>
          <w:rFonts w:ascii="Times New Roman" w:eastAsia="宋体" w:hAnsi="Times New Roman" w:cs="Times New Roman" w:hint="eastAsia"/>
          <w:sz w:val="24"/>
          <w:szCs w:val="24"/>
        </w:rPr>
        <w:t>fr</w:t>
      </w:r>
      <w:r w:rsidR="00194B08">
        <w:rPr>
          <w:rFonts w:ascii="Times New Roman" w:eastAsia="宋体" w:hAnsi="Times New Roman" w:cs="Times New Roman"/>
          <w:sz w:val="24"/>
          <w:szCs w:val="24"/>
        </w:rPr>
        <w:t>amework</w:t>
      </w:r>
      <w:r w:rsidR="00194B08" w:rsidRPr="00843B42">
        <w:rPr>
          <w:rFonts w:ascii="宋体" w:eastAsia="宋体" w:hAnsi="宋体" w:cs="Times New Roman"/>
          <w:sz w:val="24"/>
          <w:szCs w:val="24"/>
        </w:rPr>
        <w:t xml:space="preserve">: </w:t>
      </w:r>
      <w:r w:rsidR="00194B08">
        <w:rPr>
          <w:rFonts w:ascii="宋体" w:eastAsia="宋体" w:hAnsi="宋体" w:cs="Times New Roman" w:hint="eastAsia"/>
          <w:sz w:val="24"/>
          <w:szCs w:val="24"/>
        </w:rPr>
        <w:t>“</w:t>
      </w:r>
      <w:r w:rsidR="00194B08">
        <w:rPr>
          <w:rFonts w:ascii="Times New Roman" w:eastAsia="宋体" w:hAnsi="Times New Roman" w:cs="Times New Roman"/>
          <w:sz w:val="24"/>
          <w:szCs w:val="24"/>
        </w:rPr>
        <w:t>M</w:t>
      </w:r>
      <w:r w:rsidR="00194B08">
        <w:rPr>
          <w:rFonts w:ascii="Times New Roman" w:eastAsia="宋体" w:hAnsi="Times New Roman" w:cs="Times New Roman" w:hint="eastAsia"/>
          <w:sz w:val="24"/>
          <w:szCs w:val="24"/>
        </w:rPr>
        <w:t>ind</w:t>
      </w:r>
      <w:r w:rsidR="00194B08">
        <w:rPr>
          <w:rFonts w:ascii="Times New Roman" w:eastAsia="宋体" w:hAnsi="Times New Roman" w:cs="Times New Roman"/>
          <w:sz w:val="24"/>
          <w:szCs w:val="24"/>
        </w:rPr>
        <w:t>S</w:t>
      </w:r>
      <w:r w:rsidR="00194B08">
        <w:rPr>
          <w:rFonts w:ascii="Times New Roman" w:eastAsia="宋体" w:hAnsi="Times New Roman" w:cs="Times New Roman" w:hint="eastAsia"/>
          <w:sz w:val="24"/>
          <w:szCs w:val="24"/>
        </w:rPr>
        <w:t>pore</w:t>
      </w:r>
      <w:r w:rsidR="00194B08">
        <w:rPr>
          <w:rFonts w:ascii="宋体" w:eastAsia="宋体" w:hAnsi="宋体" w:cs="Times New Roman" w:hint="eastAsia"/>
          <w:sz w:val="24"/>
          <w:szCs w:val="24"/>
        </w:rPr>
        <w:t xml:space="preserve">”， </w:t>
      </w:r>
      <w:r w:rsidRPr="00C2093C">
        <w:rPr>
          <w:rFonts w:ascii="Times New Roman" w:eastAsia="宋体" w:hAnsi="Times New Roman" w:cs="Times New Roman"/>
          <w:sz w:val="24"/>
          <w:szCs w:val="24"/>
        </w:rPr>
        <w:t>name</w:t>
      </w:r>
      <w:r w:rsidRPr="00C2093C">
        <w:rPr>
          <w:rFonts w:ascii="宋体" w:eastAsia="宋体" w:hAnsi="宋体"/>
          <w:sz w:val="24"/>
          <w:szCs w:val="24"/>
        </w:rPr>
        <w:t xml:space="preserve">: </w:t>
      </w:r>
      <w:r>
        <w:rPr>
          <w:rFonts w:ascii="宋体" w:eastAsia="宋体" w:hAnsi="宋体" w:hint="eastAsia"/>
          <w:sz w:val="24"/>
          <w:szCs w:val="24"/>
        </w:rPr>
        <w:t>“</w:t>
      </w:r>
      <w:r w:rsidRPr="00C2093C">
        <w:rPr>
          <w:rFonts w:ascii="Times New Roman" w:eastAsia="宋体" w:hAnsi="Times New Roman" w:cs="Times New Roman"/>
          <w:sz w:val="24"/>
          <w:szCs w:val="24"/>
        </w:rPr>
        <w:t>nn</w:t>
      </w:r>
      <w:r>
        <w:rPr>
          <w:rFonts w:ascii="宋体" w:eastAsia="宋体" w:hAnsi="宋体" w:hint="eastAsia"/>
          <w:sz w:val="24"/>
          <w:szCs w:val="24"/>
        </w:rPr>
        <w:t>”</w:t>
      </w:r>
      <w:r w:rsidRPr="00C2093C">
        <w:rPr>
          <w:rFonts w:ascii="宋体" w:eastAsia="宋体" w:hAnsi="宋体"/>
          <w:sz w:val="24"/>
          <w:szCs w:val="24"/>
        </w:rPr>
        <w:t>}</w:t>
      </w:r>
      <w:r w:rsidRPr="00C2093C">
        <w:rPr>
          <w:rFonts w:ascii="宋体" w:eastAsia="宋体" w:hAnsi="宋体" w:hint="eastAsia"/>
          <w:sz w:val="24"/>
          <w:szCs w:val="24"/>
        </w:rPr>
        <w:t>。</w:t>
      </w:r>
    </w:p>
    <w:p w14:paraId="47CA4C82" w14:textId="0D4FC85A" w:rsidR="00C2093C" w:rsidRDefault="00C2093C" w:rsidP="00C2093C">
      <w:pPr>
        <w:pStyle w:val="2"/>
        <w:numPr>
          <w:ilvl w:val="0"/>
          <w:numId w:val="0"/>
        </w:numPr>
        <w:spacing w:before="156" w:after="156"/>
      </w:pPr>
      <w:r>
        <w:t xml:space="preserve">1.3 </w:t>
      </w:r>
      <w:r>
        <w:rPr>
          <w:rFonts w:hint="eastAsia"/>
        </w:rPr>
        <w:t>算子节点</w:t>
      </w:r>
    </w:p>
    <w:p w14:paraId="36E5FB08" w14:textId="69F176EC" w:rsidR="00C2093C" w:rsidRDefault="00C2093C" w:rsidP="00C2093C">
      <w:pPr>
        <w:pStyle w:val="3"/>
        <w:spacing w:beforeLines="50" w:before="156" w:afterLines="50" w:after="156" w:line="415" w:lineRule="auto"/>
        <w:rPr>
          <w:rFonts w:ascii="Times New Roman" w:eastAsia="微软雅黑" w:hAnsi="Times New Roman" w:cs="Times New Roman"/>
          <w:b w:val="0"/>
          <w:bCs w:val="0"/>
          <w:sz w:val="24"/>
          <w:szCs w:val="24"/>
        </w:rPr>
      </w:pPr>
      <w:r>
        <w:rPr>
          <w:rFonts w:ascii="黑体" w:eastAsia="黑体" w:hAnsi="黑体"/>
          <w:b w:val="0"/>
          <w:bCs w:val="0"/>
          <w:sz w:val="24"/>
          <w:szCs w:val="24"/>
        </w:rPr>
        <w:t>1</w:t>
      </w:r>
      <w:r w:rsidRPr="00805D74">
        <w:rPr>
          <w:rFonts w:ascii="黑体" w:eastAsia="黑体" w:hAnsi="黑体"/>
          <w:b w:val="0"/>
          <w:bCs w:val="0"/>
          <w:sz w:val="24"/>
          <w:szCs w:val="24"/>
        </w:rPr>
        <w:t>.</w:t>
      </w:r>
      <w:r>
        <w:rPr>
          <w:rFonts w:ascii="黑体" w:eastAsia="黑体" w:hAnsi="黑体"/>
          <w:b w:val="0"/>
          <w:bCs w:val="0"/>
          <w:sz w:val="24"/>
          <w:szCs w:val="24"/>
        </w:rPr>
        <w:t>3</w:t>
      </w:r>
      <w:r w:rsidRPr="00805D74">
        <w:rPr>
          <w:rFonts w:ascii="黑体" w:eastAsia="黑体" w:hAnsi="黑体"/>
          <w:b w:val="0"/>
          <w:bCs w:val="0"/>
          <w:sz w:val="24"/>
          <w:szCs w:val="24"/>
        </w:rPr>
        <w:t xml:space="preserve">.1 </w:t>
      </w:r>
      <w:r>
        <w:rPr>
          <w:rFonts w:ascii="黑体" w:eastAsia="黑体" w:hAnsi="黑体" w:hint="eastAsia"/>
          <w:b w:val="0"/>
          <w:bCs w:val="0"/>
          <w:sz w:val="24"/>
          <w:szCs w:val="24"/>
        </w:rPr>
        <w:t>标签</w:t>
      </w:r>
      <w:r w:rsidRPr="00805D74">
        <w:rPr>
          <w:rFonts w:ascii="Times New Roman" w:eastAsia="微软雅黑" w:hAnsi="Times New Roman" w:cs="Times New Roman"/>
          <w:b w:val="0"/>
          <w:bCs w:val="0"/>
          <w:sz w:val="24"/>
          <w:szCs w:val="24"/>
        </w:rPr>
        <w:t>(label)</w:t>
      </w:r>
    </w:p>
    <w:p w14:paraId="40231514" w14:textId="7D2EEF5E" w:rsidR="00C2093C" w:rsidRPr="00C2093C" w:rsidRDefault="00C2093C" w:rsidP="00C2093C">
      <w:pPr>
        <w:spacing w:line="360" w:lineRule="auto"/>
        <w:ind w:firstLineChars="200" w:firstLine="480"/>
        <w:rPr>
          <w:rFonts w:ascii="宋体" w:eastAsia="宋体" w:hAnsi="宋体"/>
          <w:sz w:val="24"/>
          <w:szCs w:val="24"/>
        </w:rPr>
      </w:pPr>
      <w:r w:rsidRPr="00C2093C">
        <w:rPr>
          <w:rFonts w:ascii="宋体" w:eastAsia="宋体" w:hAnsi="宋体" w:hint="eastAsia"/>
          <w:sz w:val="24"/>
          <w:szCs w:val="24"/>
        </w:rPr>
        <w:t>算子节点的标签命名格式为：“</w:t>
      </w:r>
      <w:r w:rsidRPr="00863DB2">
        <w:rPr>
          <w:rFonts w:ascii="Times New Roman" w:eastAsia="宋体" w:hAnsi="Times New Roman" w:cs="Times New Roman"/>
          <w:sz w:val="24"/>
          <w:szCs w:val="24"/>
        </w:rPr>
        <w:t>operator</w:t>
      </w:r>
      <w:r w:rsidRPr="00C2093C">
        <w:rPr>
          <w:rFonts w:ascii="宋体" w:eastAsia="宋体" w:hAnsi="宋体" w:hint="eastAsia"/>
          <w:sz w:val="24"/>
          <w:szCs w:val="24"/>
        </w:rPr>
        <w:t>”。</w:t>
      </w:r>
    </w:p>
    <w:p w14:paraId="2E9C63AE" w14:textId="20EED54B" w:rsidR="00C2093C" w:rsidRDefault="00C2093C" w:rsidP="00C2093C">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lastRenderedPageBreak/>
        <w:t>1</w:t>
      </w:r>
      <w:r w:rsidRPr="00805D74">
        <w:rPr>
          <w:rFonts w:ascii="黑体" w:eastAsia="黑体" w:hAnsi="黑体"/>
          <w:b w:val="0"/>
          <w:bCs w:val="0"/>
          <w:sz w:val="24"/>
          <w:szCs w:val="24"/>
        </w:rPr>
        <w:t>.</w:t>
      </w:r>
      <w:r>
        <w:rPr>
          <w:rFonts w:ascii="黑体" w:eastAsia="黑体" w:hAnsi="黑体"/>
          <w:b w:val="0"/>
          <w:bCs w:val="0"/>
          <w:sz w:val="24"/>
          <w:szCs w:val="24"/>
        </w:rPr>
        <w:t>3</w:t>
      </w:r>
      <w:r w:rsidRPr="00805D74">
        <w:rPr>
          <w:rFonts w:ascii="黑体" w:eastAsia="黑体" w:hAnsi="黑体"/>
          <w:b w:val="0"/>
          <w:bCs w:val="0"/>
          <w:sz w:val="24"/>
          <w:szCs w:val="24"/>
        </w:rPr>
        <w:t>.</w:t>
      </w:r>
      <w:r>
        <w:rPr>
          <w:rFonts w:ascii="黑体" w:eastAsia="黑体" w:hAnsi="黑体"/>
          <w:b w:val="0"/>
          <w:bCs w:val="0"/>
          <w:sz w:val="24"/>
          <w:szCs w:val="24"/>
        </w:rPr>
        <w:t>2</w:t>
      </w:r>
      <w:r w:rsidRPr="00805D74">
        <w:rPr>
          <w:rFonts w:ascii="黑体" w:eastAsia="黑体" w:hAnsi="黑体"/>
          <w:b w:val="0"/>
          <w:bCs w:val="0"/>
          <w:sz w:val="24"/>
          <w:szCs w:val="24"/>
        </w:rPr>
        <w:t xml:space="preserve"> </w:t>
      </w:r>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p>
    <w:p w14:paraId="1104DC3D" w14:textId="1C466245" w:rsidR="00863DB2" w:rsidRPr="00863DB2" w:rsidRDefault="00863DB2" w:rsidP="00863DB2">
      <w:pPr>
        <w:spacing w:line="360" w:lineRule="auto"/>
        <w:ind w:firstLineChars="200" w:firstLine="480"/>
        <w:rPr>
          <w:rFonts w:ascii="宋体" w:eastAsia="宋体" w:hAnsi="宋体"/>
          <w:sz w:val="24"/>
          <w:szCs w:val="24"/>
        </w:rPr>
      </w:pPr>
      <w:r w:rsidRPr="00863DB2">
        <w:rPr>
          <w:rFonts w:ascii="宋体" w:eastAsia="宋体" w:hAnsi="宋体" w:hint="eastAsia"/>
          <w:sz w:val="24"/>
          <w:szCs w:val="24"/>
        </w:rPr>
        <w:t>算子节点的属性命名包含</w:t>
      </w:r>
      <w:r w:rsidR="00194B08">
        <w:rPr>
          <w:rFonts w:ascii="宋体" w:eastAsia="宋体" w:hAnsi="宋体" w:hint="eastAsia"/>
          <w:sz w:val="24"/>
          <w:szCs w:val="24"/>
        </w:rPr>
        <w:t>三</w:t>
      </w:r>
      <w:r w:rsidRPr="00863DB2">
        <w:rPr>
          <w:rFonts w:ascii="宋体" w:eastAsia="宋体" w:hAnsi="宋体" w:hint="eastAsia"/>
          <w:sz w:val="24"/>
          <w:szCs w:val="24"/>
        </w:rPr>
        <w:t>个键值对，</w:t>
      </w:r>
      <w:r w:rsidR="00194B08" w:rsidRPr="00C2093C">
        <w:rPr>
          <w:rFonts w:ascii="宋体" w:eastAsia="宋体" w:hAnsi="宋体" w:hint="eastAsia"/>
          <w:sz w:val="24"/>
          <w:szCs w:val="24"/>
        </w:rPr>
        <w:t>其中，</w:t>
      </w:r>
      <w:r w:rsidR="00194B08" w:rsidRPr="00843B42">
        <w:rPr>
          <w:rFonts w:ascii="宋体" w:eastAsia="宋体" w:hAnsi="宋体" w:hint="eastAsia"/>
          <w:sz w:val="24"/>
          <w:szCs w:val="24"/>
        </w:rPr>
        <w:t>第一个键名为</w:t>
      </w:r>
      <w:r w:rsidR="00194B08">
        <w:rPr>
          <w:rFonts w:ascii="宋体" w:eastAsia="宋体" w:hAnsi="宋体" w:cs="Times New Roman" w:hint="eastAsia"/>
          <w:sz w:val="24"/>
          <w:szCs w:val="24"/>
        </w:rPr>
        <w:t>“</w:t>
      </w:r>
      <w:r w:rsidR="00194B08">
        <w:rPr>
          <w:rFonts w:ascii="Times New Roman" w:eastAsia="宋体" w:hAnsi="Times New Roman" w:cs="Times New Roman" w:hint="eastAsia"/>
          <w:sz w:val="24"/>
          <w:szCs w:val="24"/>
        </w:rPr>
        <w:t>framework</w:t>
      </w:r>
      <w:r w:rsidR="00194B08">
        <w:rPr>
          <w:rFonts w:ascii="宋体" w:eastAsia="宋体" w:hAnsi="宋体" w:cs="Times New Roman" w:hint="eastAsia"/>
          <w:sz w:val="24"/>
          <w:szCs w:val="24"/>
        </w:rPr>
        <w:t>”</w:t>
      </w:r>
      <w:r w:rsidR="00194B08" w:rsidRPr="00843B42">
        <w:rPr>
          <w:rFonts w:ascii="宋体" w:eastAsia="宋体" w:hAnsi="宋体" w:hint="eastAsia"/>
          <w:sz w:val="24"/>
          <w:szCs w:val="24"/>
        </w:rPr>
        <w:t>，值为所</w:t>
      </w:r>
      <w:r w:rsidR="00194B08">
        <w:rPr>
          <w:rFonts w:ascii="宋体" w:eastAsia="宋体" w:hAnsi="宋体" w:hint="eastAsia"/>
          <w:sz w:val="24"/>
          <w:szCs w:val="24"/>
        </w:rPr>
        <w:t>属</w:t>
      </w:r>
      <w:r w:rsidR="00194B08" w:rsidRPr="00843B42">
        <w:rPr>
          <w:rFonts w:ascii="宋体" w:eastAsia="宋体" w:hAnsi="宋体" w:hint="eastAsia"/>
          <w:sz w:val="24"/>
          <w:szCs w:val="24"/>
        </w:rPr>
        <w:t>的</w:t>
      </w:r>
      <w:r w:rsidR="00194B08">
        <w:rPr>
          <w:rFonts w:ascii="宋体" w:eastAsia="宋体" w:hAnsi="宋体" w:hint="eastAsia"/>
          <w:sz w:val="24"/>
          <w:szCs w:val="24"/>
        </w:rPr>
        <w:t>深度学习</w:t>
      </w:r>
      <w:r w:rsidR="00194B08" w:rsidRPr="00843B42">
        <w:rPr>
          <w:rFonts w:ascii="宋体" w:eastAsia="宋体" w:hAnsi="宋体" w:hint="eastAsia"/>
          <w:sz w:val="24"/>
          <w:szCs w:val="24"/>
        </w:rPr>
        <w:t>框架</w:t>
      </w:r>
      <w:r w:rsidR="00194B08">
        <w:rPr>
          <w:rFonts w:ascii="宋体" w:eastAsia="宋体" w:hAnsi="宋体" w:hint="eastAsia"/>
          <w:sz w:val="24"/>
          <w:szCs w:val="24"/>
        </w:rPr>
        <w:t>；</w:t>
      </w:r>
      <w:r w:rsidRPr="00863DB2">
        <w:rPr>
          <w:rFonts w:ascii="宋体" w:eastAsia="宋体" w:hAnsi="宋体" w:hint="eastAsia"/>
          <w:sz w:val="24"/>
          <w:szCs w:val="24"/>
        </w:rPr>
        <w:t>第</w:t>
      </w:r>
      <w:r w:rsidR="00194B08">
        <w:rPr>
          <w:rFonts w:ascii="宋体" w:eastAsia="宋体" w:hAnsi="宋体" w:hint="eastAsia"/>
          <w:sz w:val="24"/>
          <w:szCs w:val="24"/>
        </w:rPr>
        <w:t>二</w:t>
      </w:r>
      <w:r w:rsidRPr="00863DB2">
        <w:rPr>
          <w:rFonts w:ascii="宋体" w:eastAsia="宋体" w:hAnsi="宋体" w:hint="eastAsia"/>
          <w:sz w:val="24"/>
          <w:szCs w:val="24"/>
        </w:rPr>
        <w:t>个键值对的键名为</w:t>
      </w:r>
      <w:r>
        <w:rPr>
          <w:rFonts w:ascii="宋体" w:eastAsia="宋体" w:hAnsi="宋体" w:hint="eastAsia"/>
          <w:sz w:val="24"/>
          <w:szCs w:val="24"/>
        </w:rPr>
        <w:t>“</w:t>
      </w:r>
      <w:r w:rsidRPr="007E06D9">
        <w:rPr>
          <w:rFonts w:ascii="Times New Roman" w:eastAsia="宋体" w:hAnsi="Times New Roman" w:cs="Times New Roman"/>
          <w:sz w:val="24"/>
          <w:szCs w:val="24"/>
        </w:rPr>
        <w:t>name</w:t>
      </w:r>
      <w:r>
        <w:rPr>
          <w:rFonts w:ascii="宋体" w:eastAsia="宋体" w:hAnsi="宋体" w:hint="eastAsia"/>
          <w:sz w:val="24"/>
          <w:szCs w:val="24"/>
        </w:rPr>
        <w:t>”</w:t>
      </w:r>
      <w:r w:rsidRPr="00863DB2">
        <w:rPr>
          <w:rFonts w:ascii="宋体" w:eastAsia="宋体" w:hAnsi="宋体" w:hint="eastAsia"/>
          <w:sz w:val="24"/>
          <w:szCs w:val="24"/>
        </w:rPr>
        <w:t>，值为相应的算子名称</w:t>
      </w:r>
      <w:r w:rsidR="007E06D9">
        <w:rPr>
          <w:rFonts w:ascii="宋体" w:eastAsia="宋体" w:hAnsi="宋体" w:hint="eastAsia"/>
          <w:sz w:val="24"/>
          <w:szCs w:val="24"/>
        </w:rPr>
        <w:t>；第</w:t>
      </w:r>
      <w:r w:rsidR="00194B08">
        <w:rPr>
          <w:rFonts w:ascii="宋体" w:eastAsia="宋体" w:hAnsi="宋体" w:hint="eastAsia"/>
          <w:sz w:val="24"/>
          <w:szCs w:val="24"/>
        </w:rPr>
        <w:t>三</w:t>
      </w:r>
      <w:r w:rsidR="007E06D9">
        <w:rPr>
          <w:rFonts w:ascii="宋体" w:eastAsia="宋体" w:hAnsi="宋体" w:hint="eastAsia"/>
          <w:sz w:val="24"/>
          <w:szCs w:val="24"/>
        </w:rPr>
        <w:t>个键值对的键名为“</w:t>
      </w:r>
      <w:r w:rsidR="007E06D9" w:rsidRPr="007E06D9">
        <w:rPr>
          <w:rFonts w:ascii="Times New Roman" w:eastAsia="宋体" w:hAnsi="Times New Roman" w:cs="Times New Roman"/>
          <w:sz w:val="24"/>
          <w:szCs w:val="24"/>
        </w:rPr>
        <w:t>full_name</w:t>
      </w:r>
      <w:r w:rsidR="007E06D9">
        <w:rPr>
          <w:rFonts w:ascii="宋体" w:eastAsia="宋体" w:hAnsi="宋体" w:hint="eastAsia"/>
          <w:sz w:val="24"/>
          <w:szCs w:val="24"/>
        </w:rPr>
        <w:t>”，值为该算子的完整路径名称。</w:t>
      </w:r>
      <w:r w:rsidRPr="00863DB2">
        <w:rPr>
          <w:rFonts w:ascii="宋体" w:eastAsia="宋体" w:hAnsi="宋体" w:hint="eastAsia"/>
          <w:sz w:val="24"/>
          <w:szCs w:val="24"/>
        </w:rPr>
        <w:t>示例如下：</w:t>
      </w:r>
      <w:r w:rsidRPr="00863DB2">
        <w:rPr>
          <w:rFonts w:ascii="宋体" w:eastAsia="宋体" w:hAnsi="宋体"/>
          <w:sz w:val="24"/>
          <w:szCs w:val="24"/>
        </w:rPr>
        <w:t>{</w:t>
      </w:r>
      <w:r w:rsidR="00194B08" w:rsidRPr="00194B08">
        <w:rPr>
          <w:rFonts w:ascii="Times New Roman" w:eastAsia="宋体" w:hAnsi="Times New Roman" w:cs="Times New Roman" w:hint="eastAsia"/>
          <w:sz w:val="24"/>
          <w:szCs w:val="24"/>
        </w:rPr>
        <w:t xml:space="preserve"> </w:t>
      </w:r>
      <w:r w:rsidR="00194B08">
        <w:rPr>
          <w:rFonts w:ascii="Times New Roman" w:eastAsia="宋体" w:hAnsi="Times New Roman" w:cs="Times New Roman" w:hint="eastAsia"/>
          <w:sz w:val="24"/>
          <w:szCs w:val="24"/>
        </w:rPr>
        <w:t>fr</w:t>
      </w:r>
      <w:r w:rsidR="00194B08">
        <w:rPr>
          <w:rFonts w:ascii="Times New Roman" w:eastAsia="宋体" w:hAnsi="Times New Roman" w:cs="Times New Roman"/>
          <w:sz w:val="24"/>
          <w:szCs w:val="24"/>
        </w:rPr>
        <w:t>amework</w:t>
      </w:r>
      <w:r w:rsidR="00194B08" w:rsidRPr="00843B42">
        <w:rPr>
          <w:rFonts w:ascii="宋体" w:eastAsia="宋体" w:hAnsi="宋体" w:cs="Times New Roman"/>
          <w:sz w:val="24"/>
          <w:szCs w:val="24"/>
        </w:rPr>
        <w:t xml:space="preserve">: </w:t>
      </w:r>
      <w:r w:rsidR="00194B08">
        <w:rPr>
          <w:rFonts w:ascii="宋体" w:eastAsia="宋体" w:hAnsi="宋体" w:cs="Times New Roman" w:hint="eastAsia"/>
          <w:sz w:val="24"/>
          <w:szCs w:val="24"/>
        </w:rPr>
        <w:t>“</w:t>
      </w:r>
      <w:r w:rsidR="00194B08">
        <w:rPr>
          <w:rFonts w:ascii="Times New Roman" w:eastAsia="宋体" w:hAnsi="Times New Roman" w:cs="Times New Roman"/>
          <w:sz w:val="24"/>
          <w:szCs w:val="24"/>
        </w:rPr>
        <w:t>P</w:t>
      </w:r>
      <w:r w:rsidR="00194B08">
        <w:rPr>
          <w:rFonts w:ascii="Times New Roman" w:eastAsia="宋体" w:hAnsi="Times New Roman" w:cs="Times New Roman" w:hint="eastAsia"/>
          <w:sz w:val="24"/>
          <w:szCs w:val="24"/>
        </w:rPr>
        <w:t>ytorch</w:t>
      </w:r>
      <w:r w:rsidR="00194B08">
        <w:rPr>
          <w:rFonts w:ascii="宋体" w:eastAsia="宋体" w:hAnsi="宋体" w:cs="Times New Roman" w:hint="eastAsia"/>
          <w:sz w:val="24"/>
          <w:szCs w:val="24"/>
        </w:rPr>
        <w:t xml:space="preserve">”， </w:t>
      </w:r>
      <w:r w:rsidRPr="007E06D9">
        <w:rPr>
          <w:rFonts w:ascii="Times New Roman" w:eastAsia="宋体" w:hAnsi="Times New Roman" w:cs="Times New Roman"/>
          <w:sz w:val="24"/>
          <w:szCs w:val="24"/>
        </w:rPr>
        <w:t>name</w:t>
      </w:r>
      <w:r w:rsidRPr="00863DB2">
        <w:rPr>
          <w:rFonts w:ascii="宋体" w:eastAsia="宋体" w:hAnsi="宋体"/>
          <w:sz w:val="24"/>
          <w:szCs w:val="24"/>
        </w:rPr>
        <w:t xml:space="preserve">: </w:t>
      </w:r>
      <w:r>
        <w:rPr>
          <w:rFonts w:ascii="宋体" w:eastAsia="宋体" w:hAnsi="宋体" w:hint="eastAsia"/>
          <w:sz w:val="24"/>
          <w:szCs w:val="24"/>
        </w:rPr>
        <w:t>“</w:t>
      </w:r>
      <w:r w:rsidRPr="007E06D9">
        <w:rPr>
          <w:rFonts w:ascii="Times New Roman" w:eastAsia="宋体" w:hAnsi="Times New Roman" w:cs="Times New Roman"/>
          <w:sz w:val="24"/>
          <w:szCs w:val="24"/>
        </w:rPr>
        <w:t>Conv2d</w:t>
      </w:r>
      <w:r>
        <w:rPr>
          <w:rFonts w:ascii="宋体" w:eastAsia="宋体" w:hAnsi="宋体" w:hint="eastAsia"/>
          <w:sz w:val="24"/>
          <w:szCs w:val="24"/>
        </w:rPr>
        <w:t>”</w:t>
      </w:r>
      <w:r w:rsidR="007E06D9">
        <w:rPr>
          <w:rFonts w:ascii="宋体" w:eastAsia="宋体" w:hAnsi="宋体" w:hint="eastAsia"/>
          <w:sz w:val="24"/>
          <w:szCs w:val="24"/>
        </w:rPr>
        <w:t>，</w:t>
      </w:r>
      <w:r w:rsidR="00194B08">
        <w:rPr>
          <w:rFonts w:ascii="宋体" w:eastAsia="宋体" w:hAnsi="宋体" w:hint="eastAsia"/>
          <w:sz w:val="24"/>
          <w:szCs w:val="24"/>
        </w:rPr>
        <w:t xml:space="preserve"> </w:t>
      </w:r>
      <w:r w:rsidR="007E06D9" w:rsidRPr="007E06D9">
        <w:rPr>
          <w:rFonts w:ascii="Times New Roman" w:eastAsia="宋体" w:hAnsi="Times New Roman" w:cs="Times New Roman"/>
          <w:sz w:val="24"/>
          <w:szCs w:val="24"/>
        </w:rPr>
        <w:t>full_name</w:t>
      </w:r>
      <w:r w:rsidR="007E06D9">
        <w:rPr>
          <w:rFonts w:ascii="宋体" w:eastAsia="宋体" w:hAnsi="宋体" w:hint="eastAsia"/>
          <w:sz w:val="24"/>
          <w:szCs w:val="24"/>
        </w:rPr>
        <w:t>：“</w:t>
      </w:r>
      <w:r w:rsidR="007E06D9" w:rsidRPr="007E06D9">
        <w:rPr>
          <w:rFonts w:ascii="Times New Roman" w:eastAsia="宋体" w:hAnsi="Times New Roman" w:cs="Times New Roman"/>
          <w:sz w:val="24"/>
          <w:szCs w:val="24"/>
        </w:rPr>
        <w:t>torch.nn.Conv2d</w:t>
      </w:r>
      <w:r w:rsidR="007E06D9">
        <w:rPr>
          <w:rFonts w:ascii="宋体" w:eastAsia="宋体" w:hAnsi="宋体" w:hint="eastAsia"/>
          <w:sz w:val="24"/>
          <w:szCs w:val="24"/>
        </w:rPr>
        <w:t>”</w:t>
      </w:r>
      <w:r w:rsidRPr="00863DB2">
        <w:rPr>
          <w:rFonts w:ascii="宋体" w:eastAsia="宋体" w:hAnsi="宋体"/>
          <w:sz w:val="24"/>
          <w:szCs w:val="24"/>
        </w:rPr>
        <w:t xml:space="preserve"> }</w:t>
      </w:r>
      <w:r w:rsidRPr="00863DB2">
        <w:rPr>
          <w:rFonts w:ascii="宋体" w:eastAsia="宋体" w:hAnsi="宋体" w:hint="eastAsia"/>
          <w:sz w:val="24"/>
          <w:szCs w:val="24"/>
        </w:rPr>
        <w:t>。</w:t>
      </w:r>
    </w:p>
    <w:p w14:paraId="309CF96B" w14:textId="0A30900F" w:rsidR="007E06D9" w:rsidRDefault="007E06D9" w:rsidP="007E06D9">
      <w:pPr>
        <w:pStyle w:val="2"/>
        <w:numPr>
          <w:ilvl w:val="0"/>
          <w:numId w:val="0"/>
        </w:numPr>
        <w:spacing w:before="156" w:after="156"/>
      </w:pPr>
      <w:r>
        <w:t xml:space="preserve">1.4 </w:t>
      </w:r>
      <w:r>
        <w:rPr>
          <w:rFonts w:hint="eastAsia"/>
        </w:rPr>
        <w:t>参数节点</w:t>
      </w:r>
    </w:p>
    <w:p w14:paraId="111941C2" w14:textId="742EB66B" w:rsidR="007E06D9" w:rsidRDefault="007E06D9" w:rsidP="007E06D9">
      <w:pPr>
        <w:pStyle w:val="3"/>
        <w:spacing w:beforeLines="50" w:before="156" w:afterLines="50" w:after="156" w:line="415" w:lineRule="auto"/>
        <w:rPr>
          <w:rFonts w:ascii="Times New Roman" w:eastAsia="微软雅黑" w:hAnsi="Times New Roman" w:cs="Times New Roman"/>
          <w:b w:val="0"/>
          <w:bCs w:val="0"/>
          <w:sz w:val="24"/>
          <w:szCs w:val="24"/>
        </w:rPr>
      </w:pPr>
      <w:r>
        <w:rPr>
          <w:rFonts w:ascii="黑体" w:eastAsia="黑体" w:hAnsi="黑体"/>
          <w:b w:val="0"/>
          <w:bCs w:val="0"/>
          <w:sz w:val="24"/>
          <w:szCs w:val="24"/>
        </w:rPr>
        <w:t>1</w:t>
      </w:r>
      <w:r w:rsidRPr="00805D74">
        <w:rPr>
          <w:rFonts w:ascii="黑体" w:eastAsia="黑体" w:hAnsi="黑体"/>
          <w:b w:val="0"/>
          <w:bCs w:val="0"/>
          <w:sz w:val="24"/>
          <w:szCs w:val="24"/>
        </w:rPr>
        <w:t>.</w:t>
      </w:r>
      <w:r>
        <w:rPr>
          <w:rFonts w:ascii="黑体" w:eastAsia="黑体" w:hAnsi="黑体"/>
          <w:b w:val="0"/>
          <w:bCs w:val="0"/>
          <w:sz w:val="24"/>
          <w:szCs w:val="24"/>
        </w:rPr>
        <w:t>4</w:t>
      </w:r>
      <w:r w:rsidRPr="00805D74">
        <w:rPr>
          <w:rFonts w:ascii="黑体" w:eastAsia="黑体" w:hAnsi="黑体"/>
          <w:b w:val="0"/>
          <w:bCs w:val="0"/>
          <w:sz w:val="24"/>
          <w:szCs w:val="24"/>
        </w:rPr>
        <w:t xml:space="preserve">.1 </w:t>
      </w:r>
      <w:r>
        <w:rPr>
          <w:rFonts w:ascii="黑体" w:eastAsia="黑体" w:hAnsi="黑体" w:hint="eastAsia"/>
          <w:b w:val="0"/>
          <w:bCs w:val="0"/>
          <w:sz w:val="24"/>
          <w:szCs w:val="24"/>
        </w:rPr>
        <w:t>标签</w:t>
      </w:r>
      <w:r w:rsidRPr="00805D74">
        <w:rPr>
          <w:rFonts w:ascii="Times New Roman" w:eastAsia="微软雅黑" w:hAnsi="Times New Roman" w:cs="Times New Roman"/>
          <w:b w:val="0"/>
          <w:bCs w:val="0"/>
          <w:sz w:val="24"/>
          <w:szCs w:val="24"/>
        </w:rPr>
        <w:t>(label)</w:t>
      </w:r>
    </w:p>
    <w:p w14:paraId="10FC78AF" w14:textId="6ADF8B0C" w:rsidR="007E06D9" w:rsidRPr="007E06D9" w:rsidRDefault="007E06D9" w:rsidP="00CB5C85">
      <w:pPr>
        <w:spacing w:line="360" w:lineRule="auto"/>
        <w:ind w:firstLineChars="200" w:firstLine="480"/>
        <w:rPr>
          <w:rFonts w:ascii="宋体" w:eastAsia="宋体" w:hAnsi="宋体"/>
          <w:sz w:val="24"/>
          <w:szCs w:val="24"/>
        </w:rPr>
      </w:pPr>
      <w:r w:rsidRPr="00CB5C85">
        <w:rPr>
          <w:rFonts w:ascii="宋体" w:eastAsia="宋体" w:hAnsi="宋体" w:hint="eastAsia"/>
          <w:sz w:val="24"/>
          <w:szCs w:val="24"/>
        </w:rPr>
        <w:t>参数节点根据</w:t>
      </w:r>
      <w:r w:rsidR="00CB5C85">
        <w:rPr>
          <w:rFonts w:ascii="宋体" w:eastAsia="宋体" w:hAnsi="宋体" w:hint="eastAsia"/>
          <w:sz w:val="24"/>
          <w:szCs w:val="24"/>
        </w:rPr>
        <w:t>该参数是否</w:t>
      </w:r>
      <w:r w:rsidRPr="00CB5C85">
        <w:rPr>
          <w:rFonts w:ascii="宋体" w:eastAsia="宋体" w:hAnsi="宋体" w:hint="eastAsia"/>
          <w:sz w:val="24"/>
          <w:szCs w:val="24"/>
        </w:rPr>
        <w:t>有多个可选类型可以</w:t>
      </w:r>
      <w:r w:rsidR="00CB5C85">
        <w:rPr>
          <w:rFonts w:ascii="宋体" w:eastAsia="宋体" w:hAnsi="宋体" w:hint="eastAsia"/>
          <w:sz w:val="24"/>
          <w:szCs w:val="24"/>
        </w:rPr>
        <w:t>进一步</w:t>
      </w:r>
      <w:r w:rsidRPr="00CB5C85">
        <w:rPr>
          <w:rFonts w:ascii="宋体" w:eastAsia="宋体" w:hAnsi="宋体" w:hint="eastAsia"/>
          <w:sz w:val="24"/>
          <w:szCs w:val="24"/>
        </w:rPr>
        <w:t>分为父参数节点和子参数节点</w:t>
      </w:r>
      <w:r w:rsidR="00E25FC1">
        <w:rPr>
          <w:rFonts w:ascii="宋体" w:eastAsia="宋体" w:hAnsi="宋体" w:hint="eastAsia"/>
          <w:sz w:val="24"/>
          <w:szCs w:val="24"/>
        </w:rPr>
        <w:t>：如果该参数只有一种可选类型，则只需构建一个父参数节点；如果该参数有多种可选类型，则需要构建一个父参数节点与若干个连接到父参数节点的子参数节点。</w:t>
      </w:r>
      <w:r w:rsidRPr="00CB5C85">
        <w:rPr>
          <w:rFonts w:ascii="宋体" w:eastAsia="宋体" w:hAnsi="宋体" w:hint="eastAsia"/>
          <w:sz w:val="24"/>
          <w:szCs w:val="24"/>
        </w:rPr>
        <w:t>其中，父参数节点的标签命名格式为：“</w:t>
      </w:r>
      <w:r w:rsidRPr="00AB06F0">
        <w:rPr>
          <w:rFonts w:ascii="Times New Roman" w:eastAsia="宋体" w:hAnsi="Times New Roman" w:cs="Times New Roman"/>
          <w:sz w:val="24"/>
          <w:szCs w:val="24"/>
        </w:rPr>
        <w:t>parameter</w:t>
      </w:r>
      <w:r w:rsidRPr="00CB5C85">
        <w:rPr>
          <w:rFonts w:ascii="宋体" w:eastAsia="宋体" w:hAnsi="宋体" w:hint="eastAsia"/>
          <w:sz w:val="24"/>
          <w:szCs w:val="24"/>
        </w:rPr>
        <w:t>”</w:t>
      </w:r>
      <w:r w:rsidR="00E25FC1">
        <w:rPr>
          <w:rFonts w:ascii="宋体" w:eastAsia="宋体" w:hAnsi="宋体" w:hint="eastAsia"/>
          <w:sz w:val="24"/>
          <w:szCs w:val="24"/>
        </w:rPr>
        <w:t>；</w:t>
      </w:r>
      <w:r w:rsidRPr="00CB5C85">
        <w:rPr>
          <w:rFonts w:ascii="宋体" w:eastAsia="宋体" w:hAnsi="宋体" w:hint="eastAsia"/>
          <w:sz w:val="24"/>
          <w:szCs w:val="24"/>
        </w:rPr>
        <w:t>子参数节点的标签命名格式为“</w:t>
      </w:r>
      <w:r w:rsidRPr="00AB06F0">
        <w:rPr>
          <w:rFonts w:ascii="Times New Roman" w:eastAsia="宋体" w:hAnsi="Times New Roman" w:cs="Times New Roman"/>
          <w:sz w:val="24"/>
          <w:szCs w:val="24"/>
        </w:rPr>
        <w:t>child</w:t>
      </w:r>
      <w:r w:rsidR="00C92BC5">
        <w:rPr>
          <w:rFonts w:ascii="Times New Roman" w:eastAsia="宋体" w:hAnsi="Times New Roman" w:cs="Times New Roman"/>
          <w:sz w:val="24"/>
          <w:szCs w:val="24"/>
        </w:rPr>
        <w:t>P</w:t>
      </w:r>
      <w:r w:rsidR="00C92BC5" w:rsidRPr="00AB06F0">
        <w:rPr>
          <w:rFonts w:ascii="Times New Roman" w:eastAsia="宋体" w:hAnsi="Times New Roman" w:cs="Times New Roman"/>
          <w:sz w:val="24"/>
          <w:szCs w:val="24"/>
        </w:rPr>
        <w:t>arameter</w:t>
      </w:r>
      <w:r w:rsidRPr="00CB5C85">
        <w:rPr>
          <w:rFonts w:ascii="宋体" w:eastAsia="宋体" w:hAnsi="宋体" w:hint="eastAsia"/>
          <w:sz w:val="24"/>
          <w:szCs w:val="24"/>
        </w:rPr>
        <w:t>”。</w:t>
      </w:r>
    </w:p>
    <w:p w14:paraId="40AE96CF" w14:textId="429B1A0C" w:rsidR="007E06D9" w:rsidRDefault="007E06D9" w:rsidP="007E06D9">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t>1</w:t>
      </w:r>
      <w:r w:rsidRPr="00805D74">
        <w:rPr>
          <w:rFonts w:ascii="黑体" w:eastAsia="黑体" w:hAnsi="黑体"/>
          <w:b w:val="0"/>
          <w:bCs w:val="0"/>
          <w:sz w:val="24"/>
          <w:szCs w:val="24"/>
        </w:rPr>
        <w:t>.</w:t>
      </w:r>
      <w:r>
        <w:rPr>
          <w:rFonts w:ascii="黑体" w:eastAsia="黑体" w:hAnsi="黑体"/>
          <w:b w:val="0"/>
          <w:bCs w:val="0"/>
          <w:sz w:val="24"/>
          <w:szCs w:val="24"/>
        </w:rPr>
        <w:t>4</w:t>
      </w:r>
      <w:r w:rsidRPr="00805D74">
        <w:rPr>
          <w:rFonts w:ascii="黑体" w:eastAsia="黑体" w:hAnsi="黑体"/>
          <w:b w:val="0"/>
          <w:bCs w:val="0"/>
          <w:sz w:val="24"/>
          <w:szCs w:val="24"/>
        </w:rPr>
        <w:t>.</w:t>
      </w:r>
      <w:r>
        <w:rPr>
          <w:rFonts w:ascii="黑体" w:eastAsia="黑体" w:hAnsi="黑体"/>
          <w:b w:val="0"/>
          <w:bCs w:val="0"/>
          <w:sz w:val="24"/>
          <w:szCs w:val="24"/>
        </w:rPr>
        <w:t>2</w:t>
      </w:r>
      <w:r w:rsidRPr="00805D74">
        <w:rPr>
          <w:rFonts w:ascii="黑体" w:eastAsia="黑体" w:hAnsi="黑体"/>
          <w:b w:val="0"/>
          <w:bCs w:val="0"/>
          <w:sz w:val="24"/>
          <w:szCs w:val="24"/>
        </w:rPr>
        <w:t xml:space="preserve"> </w:t>
      </w:r>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p>
    <w:p w14:paraId="11EFDA77" w14:textId="1A8C3FC9" w:rsidR="007E06D9" w:rsidRPr="00CB5C85" w:rsidRDefault="007E06D9" w:rsidP="00CB5C85">
      <w:pPr>
        <w:spacing w:line="360" w:lineRule="auto"/>
        <w:ind w:firstLineChars="200" w:firstLine="480"/>
        <w:rPr>
          <w:rFonts w:ascii="宋体" w:eastAsia="宋体" w:hAnsi="宋体"/>
          <w:sz w:val="24"/>
          <w:szCs w:val="24"/>
        </w:rPr>
      </w:pPr>
      <w:r w:rsidRPr="00CB5C85">
        <w:rPr>
          <w:rFonts w:ascii="宋体" w:eastAsia="宋体" w:hAnsi="宋体" w:hint="eastAsia"/>
          <w:sz w:val="24"/>
          <w:szCs w:val="24"/>
        </w:rPr>
        <w:t>父参数节点的属性命名包含</w:t>
      </w:r>
      <w:r w:rsidR="003D5737">
        <w:rPr>
          <w:rFonts w:ascii="宋体" w:eastAsia="宋体" w:hAnsi="宋体" w:hint="eastAsia"/>
          <w:sz w:val="24"/>
          <w:szCs w:val="24"/>
        </w:rPr>
        <w:t>六</w:t>
      </w:r>
      <w:r w:rsidR="00851A0B">
        <w:rPr>
          <w:rFonts w:ascii="宋体" w:eastAsia="宋体" w:hAnsi="宋体" w:hint="eastAsia"/>
          <w:sz w:val="24"/>
          <w:szCs w:val="24"/>
        </w:rPr>
        <w:t>个</w:t>
      </w:r>
      <w:r w:rsidRPr="00CB5C85">
        <w:rPr>
          <w:rFonts w:ascii="宋体" w:eastAsia="宋体" w:hAnsi="宋体" w:hint="eastAsia"/>
          <w:sz w:val="24"/>
          <w:szCs w:val="24"/>
        </w:rPr>
        <w:t>必需键值对和</w:t>
      </w:r>
      <w:r w:rsidR="003D5737">
        <w:rPr>
          <w:rFonts w:ascii="宋体" w:eastAsia="宋体" w:hAnsi="宋体" w:hint="eastAsia"/>
          <w:sz w:val="24"/>
          <w:szCs w:val="24"/>
        </w:rPr>
        <w:t>一</w:t>
      </w:r>
      <w:r w:rsidRPr="00CB5C85">
        <w:rPr>
          <w:rFonts w:ascii="宋体" w:eastAsia="宋体" w:hAnsi="宋体" w:hint="eastAsia"/>
          <w:sz w:val="24"/>
          <w:szCs w:val="24"/>
        </w:rPr>
        <w:t>个非必需键值对，子参数节点的属性在父参数节点属性的基础上还包含一个额外的必需键值对。</w:t>
      </w:r>
    </w:p>
    <w:p w14:paraId="399CD2AF" w14:textId="5EED6A18" w:rsidR="007E06D9" w:rsidRPr="00CB5C85" w:rsidRDefault="008B6885" w:rsidP="00CB5C85">
      <w:pPr>
        <w:spacing w:line="360" w:lineRule="auto"/>
        <w:ind w:firstLineChars="200" w:firstLine="480"/>
        <w:rPr>
          <w:rFonts w:ascii="宋体" w:eastAsia="宋体" w:hAnsi="宋体"/>
          <w:sz w:val="24"/>
          <w:szCs w:val="24"/>
        </w:rPr>
      </w:pPr>
      <w:r>
        <w:rPr>
          <w:rFonts w:ascii="宋体" w:eastAsia="宋体" w:hAnsi="宋体" w:hint="eastAsia"/>
          <w:sz w:val="24"/>
          <w:szCs w:val="24"/>
        </w:rPr>
        <w:t>父参数节点</w:t>
      </w:r>
      <w:r w:rsidR="00851A0B">
        <w:rPr>
          <w:rFonts w:ascii="宋体" w:eastAsia="宋体" w:hAnsi="宋体" w:hint="eastAsia"/>
          <w:sz w:val="24"/>
          <w:szCs w:val="24"/>
        </w:rPr>
        <w:t>第一个必需的键值对的键名为“</w:t>
      </w:r>
      <w:r w:rsidR="00851A0B">
        <w:rPr>
          <w:rFonts w:ascii="Times New Roman" w:eastAsia="宋体" w:hAnsi="Times New Roman" w:cs="Times New Roman"/>
          <w:sz w:val="24"/>
          <w:szCs w:val="24"/>
        </w:rPr>
        <w:t>framework</w:t>
      </w:r>
      <w:r w:rsidR="00851A0B">
        <w:rPr>
          <w:rFonts w:ascii="宋体" w:eastAsia="宋体" w:hAnsi="宋体" w:hint="eastAsia"/>
          <w:sz w:val="24"/>
          <w:szCs w:val="24"/>
        </w:rPr>
        <w:t>”，值为该参数所属的深度学习框架；</w:t>
      </w:r>
      <w:r w:rsidR="007E06D9" w:rsidRPr="00CB5C85">
        <w:rPr>
          <w:rFonts w:ascii="宋体" w:eastAsia="宋体" w:hAnsi="宋体" w:hint="eastAsia"/>
          <w:sz w:val="24"/>
          <w:szCs w:val="24"/>
        </w:rPr>
        <w:t>第</w:t>
      </w:r>
      <w:r w:rsidR="00851A0B">
        <w:rPr>
          <w:rFonts w:ascii="宋体" w:eastAsia="宋体" w:hAnsi="宋体" w:hint="eastAsia"/>
          <w:sz w:val="24"/>
          <w:szCs w:val="24"/>
        </w:rPr>
        <w:t>二</w:t>
      </w:r>
      <w:r w:rsidR="007E06D9" w:rsidRPr="00CB5C85">
        <w:rPr>
          <w:rFonts w:ascii="宋体" w:eastAsia="宋体" w:hAnsi="宋体" w:hint="eastAsia"/>
          <w:sz w:val="24"/>
          <w:szCs w:val="24"/>
        </w:rPr>
        <w:t>个必需的键值对的键名为</w:t>
      </w:r>
      <w:r>
        <w:rPr>
          <w:rFonts w:ascii="宋体" w:eastAsia="宋体" w:hAnsi="宋体" w:hint="eastAsia"/>
          <w:sz w:val="24"/>
          <w:szCs w:val="24"/>
        </w:rPr>
        <w:t>“</w:t>
      </w:r>
      <w:r w:rsidR="007E06D9" w:rsidRPr="00076E09">
        <w:rPr>
          <w:rFonts w:ascii="Times New Roman" w:eastAsia="宋体" w:hAnsi="Times New Roman" w:cs="Times New Roman"/>
          <w:sz w:val="24"/>
          <w:szCs w:val="24"/>
        </w:rPr>
        <w:t>operator</w:t>
      </w:r>
      <w:r>
        <w:rPr>
          <w:rFonts w:ascii="宋体" w:eastAsia="宋体" w:hAnsi="宋体" w:hint="eastAsia"/>
          <w:sz w:val="24"/>
          <w:szCs w:val="24"/>
        </w:rPr>
        <w:t>”</w:t>
      </w:r>
      <w:r w:rsidR="007E06D9" w:rsidRPr="00CB5C85">
        <w:rPr>
          <w:rFonts w:ascii="宋体" w:eastAsia="宋体" w:hAnsi="宋体" w:hint="eastAsia"/>
          <w:sz w:val="24"/>
          <w:szCs w:val="24"/>
        </w:rPr>
        <w:t>，值为该参数所处的</w:t>
      </w:r>
      <w:r>
        <w:rPr>
          <w:rFonts w:ascii="宋体" w:eastAsia="宋体" w:hAnsi="宋体" w:hint="eastAsia"/>
          <w:sz w:val="24"/>
          <w:szCs w:val="24"/>
        </w:rPr>
        <w:t>算子</w:t>
      </w:r>
      <w:r w:rsidR="007E06D9" w:rsidRPr="00CB5C85">
        <w:rPr>
          <w:rFonts w:ascii="宋体" w:eastAsia="宋体" w:hAnsi="宋体" w:hint="eastAsia"/>
          <w:sz w:val="24"/>
          <w:szCs w:val="24"/>
        </w:rPr>
        <w:t>名称；第</w:t>
      </w:r>
      <w:r w:rsidR="00851A0B">
        <w:rPr>
          <w:rFonts w:ascii="宋体" w:eastAsia="宋体" w:hAnsi="宋体" w:hint="eastAsia"/>
          <w:sz w:val="24"/>
          <w:szCs w:val="24"/>
        </w:rPr>
        <w:t>三</w:t>
      </w:r>
      <w:r w:rsidR="007E06D9" w:rsidRPr="00CB5C85">
        <w:rPr>
          <w:rFonts w:ascii="宋体" w:eastAsia="宋体" w:hAnsi="宋体" w:hint="eastAsia"/>
          <w:sz w:val="24"/>
          <w:szCs w:val="24"/>
        </w:rPr>
        <w:t>个必需键值对的键名为</w:t>
      </w:r>
      <w:r>
        <w:rPr>
          <w:rFonts w:ascii="宋体" w:eastAsia="宋体" w:hAnsi="宋体" w:hint="eastAsia"/>
          <w:sz w:val="24"/>
          <w:szCs w:val="24"/>
        </w:rPr>
        <w:t>“</w:t>
      </w:r>
      <w:r w:rsidR="00AB6647">
        <w:rPr>
          <w:rFonts w:ascii="Times New Roman" w:eastAsia="宋体" w:hAnsi="Times New Roman" w:cs="Times New Roman"/>
          <w:sz w:val="24"/>
          <w:szCs w:val="24"/>
        </w:rPr>
        <w:t>parameter_o</w:t>
      </w:r>
      <w:r w:rsidR="007E06D9" w:rsidRPr="00076E09">
        <w:rPr>
          <w:rFonts w:ascii="Times New Roman" w:eastAsia="宋体" w:hAnsi="Times New Roman" w:cs="Times New Roman"/>
          <w:sz w:val="24"/>
          <w:szCs w:val="24"/>
        </w:rPr>
        <w:t>rder</w:t>
      </w:r>
      <w:r>
        <w:rPr>
          <w:rFonts w:ascii="宋体" w:eastAsia="宋体" w:hAnsi="宋体" w:hint="eastAsia"/>
          <w:sz w:val="24"/>
          <w:szCs w:val="24"/>
        </w:rPr>
        <w:t>”</w:t>
      </w:r>
      <w:r w:rsidR="007E06D9" w:rsidRPr="00CB5C85">
        <w:rPr>
          <w:rFonts w:ascii="宋体" w:eastAsia="宋体" w:hAnsi="宋体" w:hint="eastAsia"/>
          <w:sz w:val="24"/>
          <w:szCs w:val="24"/>
        </w:rPr>
        <w:t>，值为该参数在所处算子中的顺序序号；第</w:t>
      </w:r>
      <w:r w:rsidR="00851A0B">
        <w:rPr>
          <w:rFonts w:ascii="宋体" w:eastAsia="宋体" w:hAnsi="宋体" w:hint="eastAsia"/>
          <w:sz w:val="24"/>
          <w:szCs w:val="24"/>
        </w:rPr>
        <w:t>四</w:t>
      </w:r>
      <w:r w:rsidR="007E06D9" w:rsidRPr="00CB5C85">
        <w:rPr>
          <w:rFonts w:ascii="宋体" w:eastAsia="宋体" w:hAnsi="宋体" w:hint="eastAsia"/>
          <w:sz w:val="24"/>
          <w:szCs w:val="24"/>
        </w:rPr>
        <w:t>个必需键值对的键名为</w:t>
      </w:r>
      <w:r>
        <w:rPr>
          <w:rFonts w:ascii="宋体" w:eastAsia="宋体" w:hAnsi="宋体" w:hint="eastAsia"/>
          <w:sz w:val="24"/>
          <w:szCs w:val="24"/>
        </w:rPr>
        <w:t>“</w:t>
      </w:r>
      <w:r w:rsidR="007E06D9" w:rsidRPr="00076E09">
        <w:rPr>
          <w:rFonts w:ascii="Times New Roman" w:eastAsia="宋体" w:hAnsi="Times New Roman" w:cs="Times New Roman"/>
          <w:sz w:val="24"/>
          <w:szCs w:val="24"/>
        </w:rPr>
        <w:t>name</w:t>
      </w:r>
      <w:r>
        <w:rPr>
          <w:rFonts w:ascii="宋体" w:eastAsia="宋体" w:hAnsi="宋体" w:hint="eastAsia"/>
          <w:sz w:val="24"/>
          <w:szCs w:val="24"/>
        </w:rPr>
        <w:t>”</w:t>
      </w:r>
      <w:r w:rsidR="007E06D9" w:rsidRPr="00CB5C85">
        <w:rPr>
          <w:rFonts w:ascii="宋体" w:eastAsia="宋体" w:hAnsi="宋体" w:hint="eastAsia"/>
          <w:sz w:val="24"/>
          <w:szCs w:val="24"/>
        </w:rPr>
        <w:t>，值为相应的参数名称；第</w:t>
      </w:r>
      <w:r w:rsidR="00851A0B">
        <w:rPr>
          <w:rFonts w:ascii="宋体" w:eastAsia="宋体" w:hAnsi="宋体" w:hint="eastAsia"/>
          <w:sz w:val="24"/>
          <w:szCs w:val="24"/>
        </w:rPr>
        <w:t>五</w:t>
      </w:r>
      <w:r w:rsidR="007E06D9" w:rsidRPr="00CB5C85">
        <w:rPr>
          <w:rFonts w:ascii="宋体" w:eastAsia="宋体" w:hAnsi="宋体" w:hint="eastAsia"/>
          <w:sz w:val="24"/>
          <w:szCs w:val="24"/>
        </w:rPr>
        <w:t>个必需键值对的键名为</w:t>
      </w:r>
      <w:r>
        <w:rPr>
          <w:rFonts w:ascii="宋体" w:eastAsia="宋体" w:hAnsi="宋体" w:hint="eastAsia"/>
          <w:sz w:val="24"/>
          <w:szCs w:val="24"/>
        </w:rPr>
        <w:t>“</w:t>
      </w:r>
      <w:r w:rsidR="007E06D9" w:rsidRPr="00076E09">
        <w:rPr>
          <w:rFonts w:ascii="Times New Roman" w:eastAsia="宋体" w:hAnsi="Times New Roman" w:cs="Times New Roman"/>
          <w:sz w:val="24"/>
          <w:szCs w:val="24"/>
        </w:rPr>
        <w:t>dtype</w:t>
      </w:r>
      <w:r>
        <w:rPr>
          <w:rFonts w:ascii="宋体" w:eastAsia="宋体" w:hAnsi="宋体" w:hint="eastAsia"/>
          <w:sz w:val="24"/>
          <w:szCs w:val="24"/>
        </w:rPr>
        <w:t>”</w:t>
      </w:r>
      <w:r w:rsidR="007E06D9" w:rsidRPr="00CB5C85">
        <w:rPr>
          <w:rFonts w:ascii="宋体" w:eastAsia="宋体" w:hAnsi="宋体" w:hint="eastAsia"/>
          <w:sz w:val="24"/>
          <w:szCs w:val="24"/>
        </w:rPr>
        <w:t>，名为该参数的类型名称</w:t>
      </w:r>
      <w:r w:rsidR="003D5737">
        <w:rPr>
          <w:rFonts w:ascii="宋体" w:eastAsia="宋体" w:hAnsi="宋体" w:hint="eastAsia"/>
          <w:sz w:val="24"/>
          <w:szCs w:val="24"/>
        </w:rPr>
        <w:t>；第六个必需键值对的键名为“</w:t>
      </w:r>
      <w:r w:rsidR="003D5737">
        <w:rPr>
          <w:rFonts w:ascii="Times New Roman" w:eastAsia="宋体" w:hAnsi="Times New Roman" w:cs="Times New Roman"/>
          <w:sz w:val="24"/>
          <w:szCs w:val="24"/>
        </w:rPr>
        <w:t>de</w:t>
      </w:r>
      <w:r w:rsidR="003D5737">
        <w:rPr>
          <w:rFonts w:ascii="Times New Roman" w:eastAsia="宋体" w:hAnsi="Times New Roman" w:cs="Times New Roman" w:hint="eastAsia"/>
          <w:sz w:val="24"/>
          <w:szCs w:val="24"/>
        </w:rPr>
        <w:t>f</w:t>
      </w:r>
      <w:r w:rsidR="003D5737">
        <w:rPr>
          <w:rFonts w:ascii="Times New Roman" w:eastAsia="宋体" w:hAnsi="Times New Roman" w:cs="Times New Roman"/>
          <w:sz w:val="24"/>
          <w:szCs w:val="24"/>
        </w:rPr>
        <w:t>ault</w:t>
      </w:r>
      <w:r w:rsidR="003D5737">
        <w:rPr>
          <w:rFonts w:ascii="宋体" w:eastAsia="宋体" w:hAnsi="宋体" w:hint="eastAsia"/>
          <w:sz w:val="24"/>
          <w:szCs w:val="24"/>
        </w:rPr>
        <w:t>”，值为该参数的默认参数，若该参数没有默认值，则该值为“</w:t>
      </w:r>
      <w:r w:rsidR="003D5737">
        <w:rPr>
          <w:rFonts w:ascii="Times New Roman" w:eastAsia="宋体" w:hAnsi="Times New Roman" w:cs="Times New Roman"/>
          <w:sz w:val="24"/>
          <w:szCs w:val="24"/>
        </w:rPr>
        <w:t>N</w:t>
      </w:r>
      <w:r w:rsidR="003D5737">
        <w:rPr>
          <w:rFonts w:ascii="Times New Roman" w:eastAsia="宋体" w:hAnsi="Times New Roman" w:cs="Times New Roman" w:hint="eastAsia"/>
          <w:sz w:val="24"/>
          <w:szCs w:val="24"/>
        </w:rPr>
        <w:t>ull</w:t>
      </w:r>
      <w:r w:rsidR="003D5737">
        <w:rPr>
          <w:rFonts w:ascii="宋体" w:eastAsia="宋体" w:hAnsi="宋体" w:hint="eastAsia"/>
          <w:sz w:val="24"/>
          <w:szCs w:val="24"/>
        </w:rPr>
        <w:t>”</w:t>
      </w:r>
      <w:r w:rsidR="007E06D9" w:rsidRPr="00CB5C85">
        <w:rPr>
          <w:rFonts w:ascii="宋体" w:eastAsia="宋体" w:hAnsi="宋体" w:hint="eastAsia"/>
          <w:sz w:val="24"/>
          <w:szCs w:val="24"/>
        </w:rPr>
        <w:t>。示例如下：</w:t>
      </w:r>
      <w:r w:rsidR="007E06D9" w:rsidRPr="00CB5C85">
        <w:rPr>
          <w:rFonts w:ascii="宋体" w:eastAsia="宋体" w:hAnsi="宋体"/>
          <w:sz w:val="24"/>
          <w:szCs w:val="24"/>
        </w:rPr>
        <w:t>{</w:t>
      </w:r>
      <w:r w:rsidR="00851A0B" w:rsidRPr="00851A0B">
        <w:rPr>
          <w:rFonts w:ascii="Times New Roman" w:eastAsia="宋体" w:hAnsi="Times New Roman" w:cs="Times New Roman"/>
          <w:sz w:val="24"/>
          <w:szCs w:val="24"/>
        </w:rPr>
        <w:t>framework</w:t>
      </w:r>
      <w:r w:rsidR="00851A0B">
        <w:rPr>
          <w:rFonts w:ascii="宋体" w:eastAsia="宋体" w:hAnsi="宋体" w:hint="eastAsia"/>
          <w:sz w:val="24"/>
          <w:szCs w:val="24"/>
        </w:rPr>
        <w:t>：“</w:t>
      </w:r>
      <w:r w:rsidR="00851A0B" w:rsidRPr="00851A0B">
        <w:rPr>
          <w:rFonts w:ascii="Times New Roman" w:eastAsia="宋体" w:hAnsi="Times New Roman" w:cs="Times New Roman"/>
          <w:sz w:val="24"/>
          <w:szCs w:val="24"/>
        </w:rPr>
        <w:t>PyTorch</w:t>
      </w:r>
      <w:r w:rsidR="00851A0B">
        <w:rPr>
          <w:rFonts w:ascii="宋体" w:eastAsia="宋体" w:hAnsi="宋体" w:hint="eastAsia"/>
          <w:sz w:val="24"/>
          <w:szCs w:val="24"/>
        </w:rPr>
        <w:t xml:space="preserve">”， </w:t>
      </w:r>
      <w:r w:rsidR="007E06D9" w:rsidRPr="00076E09">
        <w:rPr>
          <w:rFonts w:ascii="Times New Roman" w:eastAsia="宋体" w:hAnsi="Times New Roman" w:cs="Times New Roman"/>
          <w:sz w:val="24"/>
          <w:szCs w:val="24"/>
        </w:rPr>
        <w:t>operator</w:t>
      </w:r>
      <w:r w:rsidR="007E06D9" w:rsidRPr="00CB5C85">
        <w:rPr>
          <w:rFonts w:ascii="宋体" w:eastAsia="宋体" w:hAnsi="宋体"/>
          <w:sz w:val="24"/>
          <w:szCs w:val="24"/>
        </w:rPr>
        <w:t xml:space="preserve">: </w:t>
      </w:r>
      <w:r>
        <w:rPr>
          <w:rFonts w:ascii="宋体" w:eastAsia="宋体" w:hAnsi="宋体" w:hint="eastAsia"/>
          <w:sz w:val="24"/>
          <w:szCs w:val="24"/>
        </w:rPr>
        <w:t>“</w:t>
      </w:r>
      <w:r w:rsidR="007E06D9" w:rsidRPr="00076E09">
        <w:rPr>
          <w:rFonts w:ascii="Times New Roman" w:eastAsia="宋体" w:hAnsi="Times New Roman" w:cs="Times New Roman"/>
          <w:sz w:val="24"/>
          <w:szCs w:val="24"/>
        </w:rPr>
        <w:t>Conv2d</w:t>
      </w:r>
      <w:r>
        <w:rPr>
          <w:rFonts w:ascii="宋体" w:eastAsia="宋体" w:hAnsi="宋体" w:hint="eastAsia"/>
          <w:sz w:val="24"/>
          <w:szCs w:val="24"/>
        </w:rPr>
        <w:t>”</w:t>
      </w:r>
      <w:r w:rsidR="007E06D9" w:rsidRPr="00CB5C85">
        <w:rPr>
          <w:rFonts w:ascii="宋体" w:eastAsia="宋体" w:hAnsi="宋体"/>
          <w:sz w:val="24"/>
          <w:szCs w:val="24"/>
        </w:rPr>
        <w:t xml:space="preserve">, </w:t>
      </w:r>
      <w:r w:rsidR="00AB6647">
        <w:rPr>
          <w:rFonts w:ascii="Times New Roman" w:eastAsia="宋体" w:hAnsi="Times New Roman" w:cs="Times New Roman"/>
          <w:sz w:val="24"/>
          <w:szCs w:val="24"/>
        </w:rPr>
        <w:t>parameter_</w:t>
      </w:r>
      <w:r w:rsidR="007E06D9" w:rsidRPr="00076E09">
        <w:rPr>
          <w:rFonts w:ascii="Times New Roman" w:eastAsia="宋体" w:hAnsi="Times New Roman" w:cs="Times New Roman"/>
          <w:sz w:val="24"/>
          <w:szCs w:val="24"/>
        </w:rPr>
        <w:t>order</w:t>
      </w:r>
      <w:r w:rsidR="007E06D9" w:rsidRPr="00CB5C85">
        <w:rPr>
          <w:rFonts w:ascii="宋体" w:eastAsia="宋体" w:hAnsi="宋体"/>
          <w:sz w:val="24"/>
          <w:szCs w:val="24"/>
        </w:rPr>
        <w:t xml:space="preserve">: </w:t>
      </w:r>
      <w:r w:rsidR="007E06D9" w:rsidRPr="00076E09">
        <w:rPr>
          <w:rFonts w:ascii="Times New Roman" w:eastAsia="宋体" w:hAnsi="Times New Roman" w:cs="Times New Roman"/>
          <w:sz w:val="24"/>
          <w:szCs w:val="24"/>
        </w:rPr>
        <w:t>1</w:t>
      </w:r>
      <w:r w:rsidR="007E06D9" w:rsidRPr="00CB5C85">
        <w:rPr>
          <w:rFonts w:ascii="宋体" w:eastAsia="宋体" w:hAnsi="宋体"/>
          <w:sz w:val="24"/>
          <w:szCs w:val="24"/>
        </w:rPr>
        <w:t xml:space="preserve">, </w:t>
      </w:r>
      <w:r w:rsidR="007E06D9" w:rsidRPr="00076E09">
        <w:rPr>
          <w:rFonts w:ascii="Times New Roman" w:eastAsia="宋体" w:hAnsi="Times New Roman" w:cs="Times New Roman"/>
          <w:sz w:val="24"/>
          <w:szCs w:val="24"/>
        </w:rPr>
        <w:t>name</w:t>
      </w:r>
      <w:r w:rsidR="007E06D9" w:rsidRPr="00CB5C85">
        <w:rPr>
          <w:rFonts w:ascii="宋体" w:eastAsia="宋体" w:hAnsi="宋体"/>
          <w:sz w:val="24"/>
          <w:szCs w:val="24"/>
        </w:rPr>
        <w:t xml:space="preserve">: </w:t>
      </w:r>
      <w:r>
        <w:rPr>
          <w:rFonts w:ascii="宋体" w:eastAsia="宋体" w:hAnsi="宋体" w:hint="eastAsia"/>
          <w:sz w:val="24"/>
          <w:szCs w:val="24"/>
        </w:rPr>
        <w:t>“</w:t>
      </w:r>
      <w:r w:rsidR="007E06D9" w:rsidRPr="00076E09">
        <w:rPr>
          <w:rFonts w:ascii="Times New Roman" w:eastAsia="宋体" w:hAnsi="Times New Roman" w:cs="Times New Roman"/>
          <w:sz w:val="24"/>
          <w:szCs w:val="24"/>
        </w:rPr>
        <w:t>in_channels</w:t>
      </w:r>
      <w:r>
        <w:rPr>
          <w:rFonts w:ascii="宋体" w:eastAsia="宋体" w:hAnsi="宋体" w:hint="eastAsia"/>
          <w:sz w:val="24"/>
          <w:szCs w:val="24"/>
        </w:rPr>
        <w:t>”</w:t>
      </w:r>
      <w:r w:rsidR="007E06D9" w:rsidRPr="00CB5C85">
        <w:rPr>
          <w:rFonts w:ascii="宋体" w:eastAsia="宋体" w:hAnsi="宋体"/>
          <w:sz w:val="24"/>
          <w:szCs w:val="24"/>
        </w:rPr>
        <w:t xml:space="preserve">, </w:t>
      </w:r>
      <w:r w:rsidR="007E06D9" w:rsidRPr="00076E09">
        <w:rPr>
          <w:rFonts w:ascii="Times New Roman" w:eastAsia="宋体" w:hAnsi="Times New Roman" w:cs="Times New Roman"/>
          <w:sz w:val="24"/>
          <w:szCs w:val="24"/>
        </w:rPr>
        <w:t>dtype</w:t>
      </w:r>
      <w:r w:rsidR="007E06D9" w:rsidRPr="00CB5C85">
        <w:rPr>
          <w:rFonts w:ascii="宋体" w:eastAsia="宋体" w:hAnsi="宋体"/>
          <w:sz w:val="24"/>
          <w:szCs w:val="24"/>
        </w:rPr>
        <w:t xml:space="preserve">: </w:t>
      </w:r>
      <w:r>
        <w:rPr>
          <w:rFonts w:ascii="宋体" w:eastAsia="宋体" w:hAnsi="宋体" w:hint="eastAsia"/>
          <w:sz w:val="24"/>
          <w:szCs w:val="24"/>
        </w:rPr>
        <w:t>“</w:t>
      </w:r>
      <w:r w:rsidR="007E06D9" w:rsidRPr="00076E09">
        <w:rPr>
          <w:rFonts w:ascii="Times New Roman" w:eastAsia="宋体" w:hAnsi="Times New Roman" w:cs="Times New Roman"/>
          <w:sz w:val="24"/>
          <w:szCs w:val="24"/>
        </w:rPr>
        <w:t>int</w:t>
      </w:r>
      <w:r>
        <w:rPr>
          <w:rFonts w:ascii="宋体" w:eastAsia="宋体" w:hAnsi="宋体" w:hint="eastAsia"/>
          <w:sz w:val="24"/>
          <w:szCs w:val="24"/>
        </w:rPr>
        <w:t>”</w:t>
      </w:r>
      <w:r w:rsidR="003D5737">
        <w:rPr>
          <w:rFonts w:ascii="宋体" w:eastAsia="宋体" w:hAnsi="宋体" w:hint="eastAsia"/>
          <w:sz w:val="24"/>
          <w:szCs w:val="24"/>
        </w:rPr>
        <w:t xml:space="preserve">， </w:t>
      </w:r>
      <w:r w:rsidR="003D5737" w:rsidRPr="00076E09">
        <w:rPr>
          <w:rFonts w:ascii="Times New Roman" w:eastAsia="宋体" w:hAnsi="Times New Roman" w:cs="Times New Roman"/>
          <w:sz w:val="24"/>
          <w:szCs w:val="24"/>
        </w:rPr>
        <w:t>d</w:t>
      </w:r>
      <w:r w:rsidR="003D5737">
        <w:rPr>
          <w:rFonts w:ascii="Times New Roman" w:eastAsia="宋体" w:hAnsi="Times New Roman" w:cs="Times New Roman" w:hint="eastAsia"/>
          <w:sz w:val="24"/>
          <w:szCs w:val="24"/>
        </w:rPr>
        <w:t>efault</w:t>
      </w:r>
      <w:r w:rsidR="003D5737" w:rsidRPr="00CB5C85">
        <w:rPr>
          <w:rFonts w:ascii="宋体" w:eastAsia="宋体" w:hAnsi="宋体"/>
          <w:sz w:val="24"/>
          <w:szCs w:val="24"/>
        </w:rPr>
        <w:t xml:space="preserve">: </w:t>
      </w:r>
      <w:r w:rsidR="003D5737">
        <w:rPr>
          <w:rFonts w:ascii="宋体" w:eastAsia="宋体" w:hAnsi="宋体" w:hint="eastAsia"/>
          <w:sz w:val="24"/>
          <w:szCs w:val="24"/>
        </w:rPr>
        <w:t>“</w:t>
      </w:r>
      <w:r w:rsidR="003D5737">
        <w:rPr>
          <w:rFonts w:ascii="Times New Roman" w:eastAsia="宋体" w:hAnsi="Times New Roman" w:cs="Times New Roman"/>
          <w:sz w:val="24"/>
          <w:szCs w:val="24"/>
        </w:rPr>
        <w:t>N</w:t>
      </w:r>
      <w:r w:rsidR="003D5737">
        <w:rPr>
          <w:rFonts w:ascii="Times New Roman" w:eastAsia="宋体" w:hAnsi="Times New Roman" w:cs="Times New Roman" w:hint="eastAsia"/>
          <w:sz w:val="24"/>
          <w:szCs w:val="24"/>
        </w:rPr>
        <w:t>ull</w:t>
      </w:r>
      <w:r w:rsidR="003D5737">
        <w:rPr>
          <w:rFonts w:ascii="宋体" w:eastAsia="宋体" w:hAnsi="宋体" w:hint="eastAsia"/>
          <w:sz w:val="24"/>
          <w:szCs w:val="24"/>
        </w:rPr>
        <w:t>”</w:t>
      </w:r>
      <w:r w:rsidR="007E06D9" w:rsidRPr="00CB5C85">
        <w:rPr>
          <w:rFonts w:ascii="宋体" w:eastAsia="宋体" w:hAnsi="宋体"/>
          <w:sz w:val="24"/>
          <w:szCs w:val="24"/>
        </w:rPr>
        <w:t>}</w:t>
      </w:r>
      <w:r w:rsidR="007E06D9" w:rsidRPr="00CB5C85">
        <w:rPr>
          <w:rFonts w:ascii="宋体" w:eastAsia="宋体" w:hAnsi="宋体" w:hint="eastAsia"/>
          <w:sz w:val="24"/>
          <w:szCs w:val="24"/>
        </w:rPr>
        <w:t>。</w:t>
      </w:r>
    </w:p>
    <w:p w14:paraId="6517271D" w14:textId="4DF0BE6E" w:rsidR="00076E09" w:rsidRPr="00CB5C85" w:rsidRDefault="007E06D9" w:rsidP="00055061">
      <w:pPr>
        <w:spacing w:line="360" w:lineRule="auto"/>
        <w:ind w:firstLineChars="200" w:firstLine="480"/>
        <w:rPr>
          <w:rFonts w:ascii="宋体" w:eastAsia="宋体" w:hAnsi="宋体"/>
          <w:sz w:val="24"/>
          <w:szCs w:val="24"/>
        </w:rPr>
      </w:pPr>
      <w:r w:rsidRPr="00CB5C85">
        <w:rPr>
          <w:rFonts w:ascii="宋体" w:eastAsia="宋体" w:hAnsi="宋体" w:hint="eastAsia"/>
          <w:sz w:val="24"/>
          <w:szCs w:val="24"/>
        </w:rPr>
        <w:t>若该参数有多个可选类型，</w:t>
      </w:r>
      <w:r w:rsidR="00076E09" w:rsidRPr="00CB5C85">
        <w:rPr>
          <w:rFonts w:ascii="宋体" w:eastAsia="宋体" w:hAnsi="宋体" w:hint="eastAsia"/>
          <w:sz w:val="24"/>
          <w:szCs w:val="24"/>
        </w:rPr>
        <w:t>则</w:t>
      </w:r>
      <w:r w:rsidR="00076E09">
        <w:rPr>
          <w:rFonts w:ascii="宋体" w:eastAsia="宋体" w:hAnsi="宋体" w:hint="eastAsia"/>
          <w:sz w:val="24"/>
          <w:szCs w:val="24"/>
        </w:rPr>
        <w:t>构建等同于可选类型数目的子</w:t>
      </w:r>
      <w:r w:rsidR="00076E09" w:rsidRPr="00CB5C85">
        <w:rPr>
          <w:rFonts w:ascii="宋体" w:eastAsia="宋体" w:hAnsi="宋体" w:hint="eastAsia"/>
          <w:sz w:val="24"/>
          <w:szCs w:val="24"/>
        </w:rPr>
        <w:t>参数节点</w:t>
      </w:r>
      <w:r w:rsidR="00076E09">
        <w:rPr>
          <w:rFonts w:ascii="宋体" w:eastAsia="宋体" w:hAnsi="宋体" w:hint="eastAsia"/>
          <w:sz w:val="24"/>
          <w:szCs w:val="24"/>
        </w:rPr>
        <w:t>。</w:t>
      </w:r>
      <w:r w:rsidRPr="00CB5C85">
        <w:rPr>
          <w:rFonts w:ascii="宋体" w:eastAsia="宋体" w:hAnsi="宋体" w:hint="eastAsia"/>
          <w:sz w:val="24"/>
          <w:szCs w:val="24"/>
        </w:rPr>
        <w:t>其中父参数节点的</w:t>
      </w:r>
      <w:r w:rsidR="00076E09">
        <w:rPr>
          <w:rFonts w:ascii="宋体" w:eastAsia="宋体" w:hAnsi="宋体" w:hint="eastAsia"/>
          <w:sz w:val="24"/>
          <w:szCs w:val="24"/>
        </w:rPr>
        <w:t>“</w:t>
      </w:r>
      <w:r w:rsidRPr="00076E09">
        <w:rPr>
          <w:rFonts w:ascii="Times New Roman" w:eastAsia="宋体" w:hAnsi="Times New Roman" w:cs="Times New Roman"/>
          <w:sz w:val="24"/>
          <w:szCs w:val="24"/>
        </w:rPr>
        <w:t>dtype</w:t>
      </w:r>
      <w:r w:rsidR="00076E09">
        <w:rPr>
          <w:rFonts w:ascii="宋体" w:eastAsia="宋体" w:hAnsi="宋体" w:hint="eastAsia"/>
          <w:sz w:val="24"/>
          <w:szCs w:val="24"/>
        </w:rPr>
        <w:t>”</w:t>
      </w:r>
      <w:r w:rsidRPr="00CB5C85">
        <w:rPr>
          <w:rFonts w:ascii="宋体" w:eastAsia="宋体" w:hAnsi="宋体" w:hint="eastAsia"/>
          <w:sz w:val="24"/>
          <w:szCs w:val="24"/>
        </w:rPr>
        <w:t>属性的值重定义为参数</w:t>
      </w:r>
      <w:r w:rsidR="00076E09">
        <w:rPr>
          <w:rFonts w:ascii="宋体" w:eastAsia="宋体" w:hAnsi="宋体" w:hint="eastAsia"/>
          <w:sz w:val="24"/>
          <w:szCs w:val="24"/>
        </w:rPr>
        <w:t>可选</w:t>
      </w:r>
      <w:r w:rsidRPr="00CB5C85">
        <w:rPr>
          <w:rFonts w:ascii="宋体" w:eastAsia="宋体" w:hAnsi="宋体" w:hint="eastAsia"/>
          <w:sz w:val="24"/>
          <w:szCs w:val="24"/>
        </w:rPr>
        <w:t>类型的数目，子参数节点</w:t>
      </w:r>
      <w:r w:rsidR="00076E09">
        <w:rPr>
          <w:rFonts w:ascii="宋体" w:eastAsia="宋体" w:hAnsi="宋体" w:hint="eastAsia"/>
          <w:sz w:val="24"/>
          <w:szCs w:val="24"/>
        </w:rPr>
        <w:t>在父参数节点属性的基础上</w:t>
      </w:r>
      <w:r w:rsidRPr="00CB5C85">
        <w:rPr>
          <w:rFonts w:ascii="宋体" w:eastAsia="宋体" w:hAnsi="宋体" w:hint="eastAsia"/>
          <w:sz w:val="24"/>
          <w:szCs w:val="24"/>
        </w:rPr>
        <w:t>再添加一维属性，键名为</w:t>
      </w:r>
      <w:r w:rsidR="00076E09">
        <w:rPr>
          <w:rFonts w:ascii="宋体" w:eastAsia="宋体" w:hAnsi="宋体" w:hint="eastAsia"/>
          <w:sz w:val="24"/>
          <w:szCs w:val="24"/>
        </w:rPr>
        <w:t>“</w:t>
      </w:r>
      <w:r w:rsidR="00AB6647">
        <w:rPr>
          <w:rFonts w:ascii="Times New Roman" w:eastAsia="宋体" w:hAnsi="Times New Roman" w:cs="Times New Roman"/>
          <w:sz w:val="24"/>
          <w:szCs w:val="24"/>
        </w:rPr>
        <w:t>dtype_order</w:t>
      </w:r>
      <w:r w:rsidR="00076E09">
        <w:rPr>
          <w:rFonts w:ascii="宋体" w:eastAsia="宋体" w:hAnsi="宋体" w:hint="eastAsia"/>
          <w:sz w:val="24"/>
          <w:szCs w:val="24"/>
        </w:rPr>
        <w:t>”</w:t>
      </w:r>
      <w:r w:rsidRPr="00CB5C85">
        <w:rPr>
          <w:rFonts w:ascii="宋体" w:eastAsia="宋体" w:hAnsi="宋体" w:hint="eastAsia"/>
          <w:sz w:val="24"/>
          <w:szCs w:val="24"/>
        </w:rPr>
        <w:t>，值为该类型在类</w:t>
      </w:r>
      <w:r w:rsidRPr="00CB5C85">
        <w:rPr>
          <w:rFonts w:ascii="宋体" w:eastAsia="宋体" w:hAnsi="宋体" w:hint="eastAsia"/>
          <w:sz w:val="24"/>
          <w:szCs w:val="24"/>
        </w:rPr>
        <w:lastRenderedPageBreak/>
        <w:t>型列表中所处的</w:t>
      </w:r>
      <w:r w:rsidR="00076E09">
        <w:rPr>
          <w:rFonts w:ascii="宋体" w:eastAsia="宋体" w:hAnsi="宋体" w:hint="eastAsia"/>
          <w:sz w:val="24"/>
          <w:szCs w:val="24"/>
        </w:rPr>
        <w:t>顺序</w:t>
      </w:r>
      <w:r w:rsidRPr="00CB5C85">
        <w:rPr>
          <w:rFonts w:ascii="宋体" w:eastAsia="宋体" w:hAnsi="宋体" w:hint="eastAsia"/>
          <w:sz w:val="24"/>
          <w:szCs w:val="24"/>
        </w:rPr>
        <w:t>序号。示例如下：若父参数节点有两种可选属性</w:t>
      </w:r>
      <w:r w:rsidR="00076E09">
        <w:rPr>
          <w:rFonts w:ascii="宋体" w:eastAsia="宋体" w:hAnsi="宋体" w:hint="eastAsia"/>
          <w:sz w:val="24"/>
          <w:szCs w:val="24"/>
        </w:rPr>
        <w:t>“</w:t>
      </w:r>
      <w:r w:rsidRPr="00076E09">
        <w:rPr>
          <w:rFonts w:ascii="Times New Roman" w:eastAsia="宋体" w:hAnsi="Times New Roman" w:cs="Times New Roman"/>
          <w:sz w:val="24"/>
          <w:szCs w:val="24"/>
        </w:rPr>
        <w:t>int</w:t>
      </w:r>
      <w:r w:rsidR="00076E09">
        <w:rPr>
          <w:rFonts w:ascii="宋体" w:eastAsia="宋体" w:hAnsi="宋体" w:hint="eastAsia"/>
          <w:sz w:val="24"/>
          <w:szCs w:val="24"/>
        </w:rPr>
        <w:t>”</w:t>
      </w:r>
      <w:r w:rsidRPr="00CB5C85">
        <w:rPr>
          <w:rFonts w:ascii="宋体" w:eastAsia="宋体" w:hAnsi="宋体" w:hint="eastAsia"/>
          <w:sz w:val="24"/>
          <w:szCs w:val="24"/>
        </w:rPr>
        <w:t>和</w:t>
      </w:r>
      <w:r w:rsidR="00076E09">
        <w:rPr>
          <w:rFonts w:ascii="宋体" w:eastAsia="宋体" w:hAnsi="宋体" w:hint="eastAsia"/>
          <w:sz w:val="24"/>
          <w:szCs w:val="24"/>
        </w:rPr>
        <w:t>“</w:t>
      </w:r>
      <w:r w:rsidRPr="00076E09">
        <w:rPr>
          <w:rFonts w:ascii="Times New Roman" w:eastAsia="宋体" w:hAnsi="Times New Roman" w:cs="Times New Roman"/>
          <w:sz w:val="24"/>
          <w:szCs w:val="24"/>
        </w:rPr>
        <w:t>tuple</w:t>
      </w:r>
      <w:r w:rsidR="00076E09">
        <w:rPr>
          <w:rFonts w:ascii="宋体" w:eastAsia="宋体" w:hAnsi="宋体" w:hint="eastAsia"/>
          <w:sz w:val="24"/>
          <w:szCs w:val="24"/>
        </w:rPr>
        <w:t>”</w:t>
      </w:r>
      <w:r w:rsidRPr="00CB5C85">
        <w:rPr>
          <w:rFonts w:ascii="宋体" w:eastAsia="宋体" w:hAnsi="宋体" w:hint="eastAsia"/>
          <w:sz w:val="24"/>
          <w:szCs w:val="24"/>
        </w:rPr>
        <w:t>，则父参数节点的属性为</w:t>
      </w:r>
      <w:r w:rsidRPr="00CB5C85">
        <w:rPr>
          <w:rFonts w:ascii="宋体" w:eastAsia="宋体" w:hAnsi="宋体"/>
          <w:sz w:val="24"/>
          <w:szCs w:val="24"/>
        </w:rPr>
        <w:t>{</w:t>
      </w:r>
      <w:r w:rsidR="005C03F1" w:rsidRPr="005C03F1">
        <w:rPr>
          <w:rFonts w:ascii="Times New Roman" w:eastAsia="宋体" w:hAnsi="Times New Roman" w:cs="Times New Roman"/>
          <w:sz w:val="24"/>
          <w:szCs w:val="24"/>
        </w:rPr>
        <w:t xml:space="preserve"> </w:t>
      </w:r>
      <w:r w:rsidR="005C03F1" w:rsidRPr="00851A0B">
        <w:rPr>
          <w:rFonts w:ascii="Times New Roman" w:eastAsia="宋体" w:hAnsi="Times New Roman" w:cs="Times New Roman"/>
          <w:sz w:val="24"/>
          <w:szCs w:val="24"/>
        </w:rPr>
        <w:t>framework</w:t>
      </w:r>
      <w:r w:rsidR="005C03F1">
        <w:rPr>
          <w:rFonts w:ascii="宋体" w:eastAsia="宋体" w:hAnsi="宋体" w:hint="eastAsia"/>
          <w:sz w:val="24"/>
          <w:szCs w:val="24"/>
        </w:rPr>
        <w:t>：“</w:t>
      </w:r>
      <w:r w:rsidR="005C03F1" w:rsidRPr="00851A0B">
        <w:rPr>
          <w:rFonts w:ascii="Times New Roman" w:eastAsia="宋体" w:hAnsi="Times New Roman" w:cs="Times New Roman"/>
          <w:sz w:val="24"/>
          <w:szCs w:val="24"/>
        </w:rPr>
        <w:t>PyTorch</w:t>
      </w:r>
      <w:r w:rsidR="005C03F1">
        <w:rPr>
          <w:rFonts w:ascii="宋体" w:eastAsia="宋体" w:hAnsi="宋体" w:hint="eastAsia"/>
          <w:sz w:val="24"/>
          <w:szCs w:val="24"/>
        </w:rPr>
        <w:t xml:space="preserve">”， </w:t>
      </w:r>
      <w:r w:rsidRPr="00076E09">
        <w:rPr>
          <w:rFonts w:ascii="Times New Roman" w:eastAsia="宋体" w:hAnsi="Times New Roman" w:cs="Times New Roman"/>
          <w:sz w:val="24"/>
          <w:szCs w:val="24"/>
        </w:rPr>
        <w:t>operator</w:t>
      </w:r>
      <w:r w:rsidRPr="00CB5C85">
        <w:rPr>
          <w:rFonts w:ascii="宋体" w:eastAsia="宋体" w:hAnsi="宋体"/>
          <w:sz w:val="24"/>
          <w:szCs w:val="24"/>
        </w:rPr>
        <w:t xml:space="preserve">: </w:t>
      </w:r>
      <w:r w:rsidR="00076E09">
        <w:rPr>
          <w:rFonts w:ascii="宋体" w:eastAsia="宋体" w:hAnsi="宋体" w:hint="eastAsia"/>
          <w:sz w:val="24"/>
          <w:szCs w:val="24"/>
        </w:rPr>
        <w:t>“</w:t>
      </w:r>
      <w:r w:rsidRPr="00076E09">
        <w:rPr>
          <w:rFonts w:ascii="Times New Roman" w:eastAsia="宋体" w:hAnsi="Times New Roman" w:cs="Times New Roman"/>
          <w:sz w:val="24"/>
          <w:szCs w:val="24"/>
        </w:rPr>
        <w:t>Conv2d</w:t>
      </w:r>
      <w:r w:rsidR="00076E09">
        <w:rPr>
          <w:rFonts w:ascii="宋体" w:eastAsia="宋体" w:hAnsi="宋体" w:hint="eastAsia"/>
          <w:sz w:val="24"/>
          <w:szCs w:val="24"/>
        </w:rPr>
        <w:t>”</w:t>
      </w:r>
      <w:r w:rsidRPr="00CB5C85">
        <w:rPr>
          <w:rFonts w:ascii="宋体" w:eastAsia="宋体" w:hAnsi="宋体" w:hint="eastAsia"/>
          <w:sz w:val="24"/>
          <w:szCs w:val="24"/>
        </w:rPr>
        <w:t>,</w:t>
      </w:r>
      <w:r w:rsidRPr="00CB5C85">
        <w:rPr>
          <w:rFonts w:ascii="宋体" w:eastAsia="宋体" w:hAnsi="宋体"/>
          <w:sz w:val="24"/>
          <w:szCs w:val="24"/>
        </w:rPr>
        <w:t xml:space="preserve"> </w:t>
      </w:r>
      <w:r w:rsidR="005C03F1">
        <w:rPr>
          <w:rFonts w:ascii="Times New Roman" w:eastAsia="宋体" w:hAnsi="Times New Roman" w:cs="Times New Roman"/>
          <w:sz w:val="24"/>
          <w:szCs w:val="24"/>
        </w:rPr>
        <w:t>parameter_</w:t>
      </w:r>
      <w:r w:rsidR="005C03F1" w:rsidRPr="00076E09">
        <w:rPr>
          <w:rFonts w:ascii="Times New Roman" w:eastAsia="宋体" w:hAnsi="Times New Roman" w:cs="Times New Roman"/>
          <w:sz w:val="24"/>
          <w:szCs w:val="24"/>
        </w:rPr>
        <w:t>order</w:t>
      </w:r>
      <w:r w:rsidRPr="00CB5C85">
        <w:rPr>
          <w:rFonts w:ascii="宋体" w:eastAsia="宋体" w:hAnsi="宋体"/>
          <w:sz w:val="24"/>
          <w:szCs w:val="24"/>
        </w:rPr>
        <w:t xml:space="preserve">: </w:t>
      </w:r>
      <w:r w:rsidRPr="00076E09">
        <w:rPr>
          <w:rFonts w:ascii="Times New Roman" w:eastAsia="宋体" w:hAnsi="Times New Roman" w:cs="Times New Roman"/>
          <w:sz w:val="24"/>
          <w:szCs w:val="24"/>
        </w:rPr>
        <w:t>3</w:t>
      </w:r>
      <w:r w:rsidRPr="00CB5C85">
        <w:rPr>
          <w:rFonts w:ascii="宋体" w:eastAsia="宋体" w:hAnsi="宋体"/>
          <w:sz w:val="24"/>
          <w:szCs w:val="24"/>
        </w:rPr>
        <w:t xml:space="preserve">, </w:t>
      </w:r>
      <w:r w:rsidRPr="00076E09">
        <w:rPr>
          <w:rFonts w:ascii="Times New Roman" w:eastAsia="宋体" w:hAnsi="Times New Roman" w:cs="Times New Roman"/>
          <w:sz w:val="24"/>
          <w:szCs w:val="24"/>
        </w:rPr>
        <w:t>name</w:t>
      </w:r>
      <w:r w:rsidRPr="00CB5C85">
        <w:rPr>
          <w:rFonts w:ascii="宋体" w:eastAsia="宋体" w:hAnsi="宋体"/>
          <w:sz w:val="24"/>
          <w:szCs w:val="24"/>
        </w:rPr>
        <w:t xml:space="preserve">: </w:t>
      </w:r>
      <w:r w:rsidR="00076E09">
        <w:rPr>
          <w:rFonts w:ascii="宋体" w:eastAsia="宋体" w:hAnsi="宋体" w:hint="eastAsia"/>
          <w:sz w:val="24"/>
          <w:szCs w:val="24"/>
        </w:rPr>
        <w:t>“</w:t>
      </w:r>
      <w:r w:rsidRPr="00076E09">
        <w:rPr>
          <w:rFonts w:ascii="Times New Roman" w:eastAsia="宋体" w:hAnsi="Times New Roman" w:cs="Times New Roman"/>
          <w:sz w:val="24"/>
          <w:szCs w:val="24"/>
        </w:rPr>
        <w:t>kernel_size</w:t>
      </w:r>
      <w:r w:rsidR="00076E09">
        <w:rPr>
          <w:rFonts w:ascii="宋体" w:eastAsia="宋体" w:hAnsi="宋体" w:hint="eastAsia"/>
          <w:sz w:val="24"/>
          <w:szCs w:val="24"/>
        </w:rPr>
        <w:t>”</w:t>
      </w:r>
      <w:r w:rsidRPr="00CB5C85">
        <w:rPr>
          <w:rFonts w:ascii="宋体" w:eastAsia="宋体" w:hAnsi="宋体"/>
          <w:sz w:val="24"/>
          <w:szCs w:val="24"/>
        </w:rPr>
        <w:t xml:space="preserve">, </w:t>
      </w:r>
      <w:r w:rsidRPr="00076E09">
        <w:rPr>
          <w:rFonts w:ascii="Times New Roman" w:eastAsia="宋体" w:hAnsi="Times New Roman" w:cs="Times New Roman"/>
          <w:sz w:val="24"/>
          <w:szCs w:val="24"/>
        </w:rPr>
        <w:t>dtype</w:t>
      </w:r>
      <w:r w:rsidRPr="00CB5C85">
        <w:rPr>
          <w:rFonts w:ascii="宋体" w:eastAsia="宋体" w:hAnsi="宋体"/>
          <w:sz w:val="24"/>
          <w:szCs w:val="24"/>
        </w:rPr>
        <w:t xml:space="preserve">: </w:t>
      </w:r>
      <w:r w:rsidRPr="00076E09">
        <w:rPr>
          <w:rFonts w:ascii="Times New Roman" w:eastAsia="宋体" w:hAnsi="Times New Roman" w:cs="Times New Roman"/>
          <w:sz w:val="24"/>
          <w:szCs w:val="24"/>
        </w:rPr>
        <w:t>2</w:t>
      </w:r>
      <w:r w:rsidR="003D5737">
        <w:rPr>
          <w:rFonts w:ascii="宋体" w:eastAsia="宋体" w:hAnsi="宋体" w:hint="eastAsia"/>
          <w:sz w:val="24"/>
          <w:szCs w:val="24"/>
        </w:rPr>
        <w:t xml:space="preserve">， </w:t>
      </w:r>
      <w:r w:rsidR="003D5737" w:rsidRPr="00076E09">
        <w:rPr>
          <w:rFonts w:ascii="Times New Roman" w:eastAsia="宋体" w:hAnsi="Times New Roman" w:cs="Times New Roman"/>
          <w:sz w:val="24"/>
          <w:szCs w:val="24"/>
        </w:rPr>
        <w:t>d</w:t>
      </w:r>
      <w:r w:rsidR="003D5737">
        <w:rPr>
          <w:rFonts w:ascii="Times New Roman" w:eastAsia="宋体" w:hAnsi="Times New Roman" w:cs="Times New Roman" w:hint="eastAsia"/>
          <w:sz w:val="24"/>
          <w:szCs w:val="24"/>
        </w:rPr>
        <w:t>efault</w:t>
      </w:r>
      <w:r w:rsidR="003D5737" w:rsidRPr="00CB5C85">
        <w:rPr>
          <w:rFonts w:ascii="宋体" w:eastAsia="宋体" w:hAnsi="宋体"/>
          <w:sz w:val="24"/>
          <w:szCs w:val="24"/>
        </w:rPr>
        <w:t xml:space="preserve">: </w:t>
      </w:r>
      <w:r w:rsidR="003D5737">
        <w:rPr>
          <w:rFonts w:ascii="宋体" w:eastAsia="宋体" w:hAnsi="宋体" w:hint="eastAsia"/>
          <w:sz w:val="24"/>
          <w:szCs w:val="24"/>
        </w:rPr>
        <w:t>“</w:t>
      </w:r>
      <w:r w:rsidR="003D5737">
        <w:rPr>
          <w:rFonts w:ascii="Times New Roman" w:eastAsia="宋体" w:hAnsi="Times New Roman" w:cs="Times New Roman"/>
          <w:sz w:val="24"/>
          <w:szCs w:val="24"/>
        </w:rPr>
        <w:t>N</w:t>
      </w:r>
      <w:r w:rsidR="003D5737">
        <w:rPr>
          <w:rFonts w:ascii="Times New Roman" w:eastAsia="宋体" w:hAnsi="Times New Roman" w:cs="Times New Roman" w:hint="eastAsia"/>
          <w:sz w:val="24"/>
          <w:szCs w:val="24"/>
        </w:rPr>
        <w:t>ull</w:t>
      </w:r>
      <w:r w:rsidR="003D5737">
        <w:rPr>
          <w:rFonts w:ascii="宋体" w:eastAsia="宋体" w:hAnsi="宋体" w:hint="eastAsia"/>
          <w:sz w:val="24"/>
          <w:szCs w:val="24"/>
        </w:rPr>
        <w:t>”</w:t>
      </w:r>
      <w:r w:rsidRPr="00CB5C85">
        <w:rPr>
          <w:rFonts w:ascii="宋体" w:eastAsia="宋体" w:hAnsi="宋体"/>
          <w:sz w:val="24"/>
          <w:szCs w:val="24"/>
        </w:rPr>
        <w:t>}</w:t>
      </w:r>
      <w:r w:rsidRPr="00CB5C85">
        <w:rPr>
          <w:rFonts w:ascii="宋体" w:eastAsia="宋体" w:hAnsi="宋体" w:hint="eastAsia"/>
          <w:sz w:val="24"/>
          <w:szCs w:val="24"/>
        </w:rPr>
        <w:t>，两个子参数节点的属性分别为</w:t>
      </w:r>
      <w:r w:rsidRPr="00CB5C85">
        <w:rPr>
          <w:rFonts w:ascii="宋体" w:eastAsia="宋体" w:hAnsi="宋体"/>
          <w:sz w:val="24"/>
          <w:szCs w:val="24"/>
        </w:rPr>
        <w:t>{</w:t>
      </w:r>
      <w:r w:rsidR="005C03F1" w:rsidRPr="005C03F1">
        <w:rPr>
          <w:rFonts w:ascii="Times New Roman" w:eastAsia="宋体" w:hAnsi="Times New Roman" w:cs="Times New Roman"/>
          <w:sz w:val="24"/>
          <w:szCs w:val="24"/>
        </w:rPr>
        <w:t xml:space="preserve"> </w:t>
      </w:r>
      <w:r w:rsidR="005C03F1" w:rsidRPr="00851A0B">
        <w:rPr>
          <w:rFonts w:ascii="Times New Roman" w:eastAsia="宋体" w:hAnsi="Times New Roman" w:cs="Times New Roman"/>
          <w:sz w:val="24"/>
          <w:szCs w:val="24"/>
        </w:rPr>
        <w:t>framework</w:t>
      </w:r>
      <w:r w:rsidR="005C03F1">
        <w:rPr>
          <w:rFonts w:ascii="宋体" w:eastAsia="宋体" w:hAnsi="宋体" w:hint="eastAsia"/>
          <w:sz w:val="24"/>
          <w:szCs w:val="24"/>
        </w:rPr>
        <w:t>：“</w:t>
      </w:r>
      <w:r w:rsidR="005C03F1" w:rsidRPr="00851A0B">
        <w:rPr>
          <w:rFonts w:ascii="Times New Roman" w:eastAsia="宋体" w:hAnsi="Times New Roman" w:cs="Times New Roman"/>
          <w:sz w:val="24"/>
          <w:szCs w:val="24"/>
        </w:rPr>
        <w:t>PyTorch</w:t>
      </w:r>
      <w:r w:rsidR="005C03F1">
        <w:rPr>
          <w:rFonts w:ascii="宋体" w:eastAsia="宋体" w:hAnsi="宋体" w:hint="eastAsia"/>
          <w:sz w:val="24"/>
          <w:szCs w:val="24"/>
        </w:rPr>
        <w:t xml:space="preserve">”， </w:t>
      </w:r>
      <w:r w:rsidRPr="00076E09">
        <w:rPr>
          <w:rFonts w:ascii="Times New Roman" w:eastAsia="宋体" w:hAnsi="Times New Roman" w:cs="Times New Roman"/>
          <w:sz w:val="24"/>
          <w:szCs w:val="24"/>
        </w:rPr>
        <w:t>operator</w:t>
      </w:r>
      <w:r w:rsidRPr="00CB5C85">
        <w:rPr>
          <w:rFonts w:ascii="宋体" w:eastAsia="宋体" w:hAnsi="宋体"/>
          <w:sz w:val="24"/>
          <w:szCs w:val="24"/>
        </w:rPr>
        <w:t xml:space="preserve">: </w:t>
      </w:r>
      <w:r w:rsidR="00076E09">
        <w:rPr>
          <w:rFonts w:ascii="宋体" w:eastAsia="宋体" w:hAnsi="宋体" w:hint="eastAsia"/>
          <w:sz w:val="24"/>
          <w:szCs w:val="24"/>
        </w:rPr>
        <w:t>“</w:t>
      </w:r>
      <w:r w:rsidRPr="00076E09">
        <w:rPr>
          <w:rFonts w:ascii="Times New Roman" w:eastAsia="宋体" w:hAnsi="Times New Roman" w:cs="Times New Roman"/>
          <w:sz w:val="24"/>
          <w:szCs w:val="24"/>
        </w:rPr>
        <w:t>Conv2d</w:t>
      </w:r>
      <w:r w:rsidR="00076E09">
        <w:rPr>
          <w:rFonts w:ascii="宋体" w:eastAsia="宋体" w:hAnsi="宋体" w:hint="eastAsia"/>
          <w:sz w:val="24"/>
          <w:szCs w:val="24"/>
        </w:rPr>
        <w:t>”</w:t>
      </w:r>
      <w:r w:rsidRPr="00CB5C85">
        <w:rPr>
          <w:rFonts w:ascii="宋体" w:eastAsia="宋体" w:hAnsi="宋体" w:hint="eastAsia"/>
          <w:sz w:val="24"/>
          <w:szCs w:val="24"/>
        </w:rPr>
        <w:t>,</w:t>
      </w:r>
      <w:r w:rsidRPr="00CB5C85">
        <w:rPr>
          <w:rFonts w:ascii="宋体" w:eastAsia="宋体" w:hAnsi="宋体"/>
          <w:sz w:val="24"/>
          <w:szCs w:val="24"/>
        </w:rPr>
        <w:t xml:space="preserve"> </w:t>
      </w:r>
      <w:r w:rsidR="00AB6647">
        <w:rPr>
          <w:rFonts w:ascii="Times New Roman" w:eastAsia="宋体" w:hAnsi="Times New Roman" w:cs="Times New Roman"/>
          <w:sz w:val="24"/>
          <w:szCs w:val="24"/>
        </w:rPr>
        <w:t>dtype_order</w:t>
      </w:r>
      <w:r w:rsidRPr="00CB5C85">
        <w:rPr>
          <w:rFonts w:ascii="宋体" w:eastAsia="宋体" w:hAnsi="宋体"/>
          <w:sz w:val="24"/>
          <w:szCs w:val="24"/>
        </w:rPr>
        <w:t xml:space="preserve">: </w:t>
      </w:r>
      <w:r w:rsidRPr="00076E09">
        <w:rPr>
          <w:rFonts w:ascii="Times New Roman" w:eastAsia="宋体" w:hAnsi="Times New Roman" w:cs="Times New Roman"/>
          <w:sz w:val="24"/>
          <w:szCs w:val="24"/>
        </w:rPr>
        <w:t>1</w:t>
      </w:r>
      <w:r w:rsidRPr="00CB5C85">
        <w:rPr>
          <w:rFonts w:ascii="宋体" w:eastAsia="宋体" w:hAnsi="宋体"/>
          <w:sz w:val="24"/>
          <w:szCs w:val="24"/>
        </w:rPr>
        <w:t xml:space="preserve">, </w:t>
      </w:r>
      <w:r w:rsidR="00AB6647">
        <w:rPr>
          <w:rFonts w:ascii="Times New Roman" w:eastAsia="宋体" w:hAnsi="Times New Roman" w:cs="Times New Roman"/>
          <w:sz w:val="24"/>
          <w:szCs w:val="24"/>
        </w:rPr>
        <w:t>parameter_</w:t>
      </w:r>
      <w:r w:rsidR="00AB6647" w:rsidRPr="00076E09">
        <w:rPr>
          <w:rFonts w:ascii="Times New Roman" w:eastAsia="宋体" w:hAnsi="Times New Roman" w:cs="Times New Roman"/>
          <w:sz w:val="24"/>
          <w:szCs w:val="24"/>
        </w:rPr>
        <w:t>order</w:t>
      </w:r>
      <w:r w:rsidRPr="00CB5C85">
        <w:rPr>
          <w:rFonts w:ascii="宋体" w:eastAsia="宋体" w:hAnsi="宋体"/>
          <w:sz w:val="24"/>
          <w:szCs w:val="24"/>
        </w:rPr>
        <w:t xml:space="preserve">: </w:t>
      </w:r>
      <w:r w:rsidRPr="00076E09">
        <w:rPr>
          <w:rFonts w:ascii="Times New Roman" w:eastAsia="宋体" w:hAnsi="Times New Roman" w:cs="Times New Roman"/>
          <w:sz w:val="24"/>
          <w:szCs w:val="24"/>
        </w:rPr>
        <w:t>3</w:t>
      </w:r>
      <w:r w:rsidRPr="00CB5C85">
        <w:rPr>
          <w:rFonts w:ascii="宋体" w:eastAsia="宋体" w:hAnsi="宋体"/>
          <w:sz w:val="24"/>
          <w:szCs w:val="24"/>
        </w:rPr>
        <w:t xml:space="preserve">, </w:t>
      </w:r>
      <w:r w:rsidRPr="00076E09">
        <w:rPr>
          <w:rFonts w:ascii="Times New Roman" w:eastAsia="宋体" w:hAnsi="Times New Roman" w:cs="Times New Roman"/>
          <w:sz w:val="24"/>
          <w:szCs w:val="24"/>
        </w:rPr>
        <w:t>name</w:t>
      </w:r>
      <w:r w:rsidRPr="00CB5C85">
        <w:rPr>
          <w:rFonts w:ascii="宋体" w:eastAsia="宋体" w:hAnsi="宋体"/>
          <w:sz w:val="24"/>
          <w:szCs w:val="24"/>
        </w:rPr>
        <w:t xml:space="preserve">: </w:t>
      </w:r>
      <w:r w:rsidR="00076E09">
        <w:rPr>
          <w:rFonts w:ascii="宋体" w:eastAsia="宋体" w:hAnsi="宋体" w:hint="eastAsia"/>
          <w:sz w:val="24"/>
          <w:szCs w:val="24"/>
        </w:rPr>
        <w:t>“</w:t>
      </w:r>
      <w:r w:rsidRPr="00076E09">
        <w:rPr>
          <w:rFonts w:ascii="Times New Roman" w:eastAsia="宋体" w:hAnsi="Times New Roman" w:cs="Times New Roman"/>
          <w:sz w:val="24"/>
          <w:szCs w:val="24"/>
        </w:rPr>
        <w:t>kernel_size</w:t>
      </w:r>
      <w:r w:rsidR="00076E09">
        <w:rPr>
          <w:rFonts w:ascii="宋体" w:eastAsia="宋体" w:hAnsi="宋体" w:hint="eastAsia"/>
          <w:sz w:val="24"/>
          <w:szCs w:val="24"/>
        </w:rPr>
        <w:t>”</w:t>
      </w:r>
      <w:r w:rsidRPr="00CB5C85">
        <w:rPr>
          <w:rFonts w:ascii="宋体" w:eastAsia="宋体" w:hAnsi="宋体"/>
          <w:sz w:val="24"/>
          <w:szCs w:val="24"/>
        </w:rPr>
        <w:t xml:space="preserve">, </w:t>
      </w:r>
      <w:r w:rsidRPr="00076E09">
        <w:rPr>
          <w:rFonts w:ascii="Times New Roman" w:eastAsia="宋体" w:hAnsi="Times New Roman" w:cs="Times New Roman"/>
          <w:sz w:val="24"/>
          <w:szCs w:val="24"/>
        </w:rPr>
        <w:t>dtype</w:t>
      </w:r>
      <w:r w:rsidRPr="00CB5C85">
        <w:rPr>
          <w:rFonts w:ascii="宋体" w:eastAsia="宋体" w:hAnsi="宋体"/>
          <w:sz w:val="24"/>
          <w:szCs w:val="24"/>
        </w:rPr>
        <w:t xml:space="preserve"> : </w:t>
      </w:r>
      <w:r w:rsidR="00076E09">
        <w:rPr>
          <w:rFonts w:ascii="宋体" w:eastAsia="宋体" w:hAnsi="宋体" w:hint="eastAsia"/>
          <w:sz w:val="24"/>
          <w:szCs w:val="24"/>
        </w:rPr>
        <w:t>“</w:t>
      </w:r>
      <w:r w:rsidRPr="00076E09">
        <w:rPr>
          <w:rFonts w:ascii="Times New Roman" w:eastAsia="宋体" w:hAnsi="Times New Roman" w:cs="Times New Roman"/>
          <w:sz w:val="24"/>
          <w:szCs w:val="24"/>
        </w:rPr>
        <w:t>int</w:t>
      </w:r>
      <w:r w:rsidR="00076E09">
        <w:rPr>
          <w:rFonts w:ascii="宋体" w:eastAsia="宋体" w:hAnsi="宋体" w:hint="eastAsia"/>
          <w:sz w:val="24"/>
          <w:szCs w:val="24"/>
        </w:rPr>
        <w:t>”</w:t>
      </w:r>
      <w:r w:rsidR="003D5737" w:rsidRPr="003D5737">
        <w:rPr>
          <w:rFonts w:ascii="宋体" w:eastAsia="宋体" w:hAnsi="宋体" w:hint="eastAsia"/>
          <w:sz w:val="24"/>
          <w:szCs w:val="24"/>
        </w:rPr>
        <w:t xml:space="preserve"> </w:t>
      </w:r>
      <w:r w:rsidR="003D5737">
        <w:rPr>
          <w:rFonts w:ascii="宋体" w:eastAsia="宋体" w:hAnsi="宋体" w:hint="eastAsia"/>
          <w:sz w:val="24"/>
          <w:szCs w:val="24"/>
        </w:rPr>
        <w:t xml:space="preserve">， </w:t>
      </w:r>
      <w:r w:rsidR="003D5737" w:rsidRPr="00076E09">
        <w:rPr>
          <w:rFonts w:ascii="Times New Roman" w:eastAsia="宋体" w:hAnsi="Times New Roman" w:cs="Times New Roman"/>
          <w:sz w:val="24"/>
          <w:szCs w:val="24"/>
        </w:rPr>
        <w:t>d</w:t>
      </w:r>
      <w:r w:rsidR="003D5737">
        <w:rPr>
          <w:rFonts w:ascii="Times New Roman" w:eastAsia="宋体" w:hAnsi="Times New Roman" w:cs="Times New Roman" w:hint="eastAsia"/>
          <w:sz w:val="24"/>
          <w:szCs w:val="24"/>
        </w:rPr>
        <w:t>efault</w:t>
      </w:r>
      <w:r w:rsidR="003D5737" w:rsidRPr="00CB5C85">
        <w:rPr>
          <w:rFonts w:ascii="宋体" w:eastAsia="宋体" w:hAnsi="宋体"/>
          <w:sz w:val="24"/>
          <w:szCs w:val="24"/>
        </w:rPr>
        <w:t xml:space="preserve">: </w:t>
      </w:r>
      <w:r w:rsidR="003D5737">
        <w:rPr>
          <w:rFonts w:ascii="宋体" w:eastAsia="宋体" w:hAnsi="宋体" w:hint="eastAsia"/>
          <w:sz w:val="24"/>
          <w:szCs w:val="24"/>
        </w:rPr>
        <w:t>“</w:t>
      </w:r>
      <w:r w:rsidR="003D5737">
        <w:rPr>
          <w:rFonts w:ascii="Times New Roman" w:eastAsia="宋体" w:hAnsi="Times New Roman" w:cs="Times New Roman"/>
          <w:sz w:val="24"/>
          <w:szCs w:val="24"/>
        </w:rPr>
        <w:t>N</w:t>
      </w:r>
      <w:r w:rsidR="003D5737">
        <w:rPr>
          <w:rFonts w:ascii="Times New Roman" w:eastAsia="宋体" w:hAnsi="Times New Roman" w:cs="Times New Roman" w:hint="eastAsia"/>
          <w:sz w:val="24"/>
          <w:szCs w:val="24"/>
        </w:rPr>
        <w:t>ull</w:t>
      </w:r>
      <w:r w:rsidR="003D5737">
        <w:rPr>
          <w:rFonts w:ascii="宋体" w:eastAsia="宋体" w:hAnsi="宋体" w:hint="eastAsia"/>
          <w:sz w:val="24"/>
          <w:szCs w:val="24"/>
        </w:rPr>
        <w:t>”</w:t>
      </w:r>
      <w:r w:rsidRPr="00CB5C85">
        <w:rPr>
          <w:rFonts w:ascii="宋体" w:eastAsia="宋体" w:hAnsi="宋体"/>
          <w:sz w:val="24"/>
          <w:szCs w:val="24"/>
        </w:rPr>
        <w:t>}, {</w:t>
      </w:r>
      <w:r w:rsidR="005C03F1" w:rsidRPr="005C03F1">
        <w:rPr>
          <w:rFonts w:ascii="Times New Roman" w:eastAsia="宋体" w:hAnsi="Times New Roman" w:cs="Times New Roman"/>
          <w:sz w:val="24"/>
          <w:szCs w:val="24"/>
        </w:rPr>
        <w:t xml:space="preserve"> </w:t>
      </w:r>
      <w:r w:rsidR="005C03F1" w:rsidRPr="00851A0B">
        <w:rPr>
          <w:rFonts w:ascii="Times New Roman" w:eastAsia="宋体" w:hAnsi="Times New Roman" w:cs="Times New Roman"/>
          <w:sz w:val="24"/>
          <w:szCs w:val="24"/>
        </w:rPr>
        <w:t>framework</w:t>
      </w:r>
      <w:r w:rsidR="005C03F1">
        <w:rPr>
          <w:rFonts w:ascii="宋体" w:eastAsia="宋体" w:hAnsi="宋体" w:hint="eastAsia"/>
          <w:sz w:val="24"/>
          <w:szCs w:val="24"/>
        </w:rPr>
        <w:t>：“</w:t>
      </w:r>
      <w:r w:rsidR="005C03F1" w:rsidRPr="00851A0B">
        <w:rPr>
          <w:rFonts w:ascii="Times New Roman" w:eastAsia="宋体" w:hAnsi="Times New Roman" w:cs="Times New Roman"/>
          <w:sz w:val="24"/>
          <w:szCs w:val="24"/>
        </w:rPr>
        <w:t>PyTorch</w:t>
      </w:r>
      <w:r w:rsidR="005C03F1">
        <w:rPr>
          <w:rFonts w:ascii="宋体" w:eastAsia="宋体" w:hAnsi="宋体" w:hint="eastAsia"/>
          <w:sz w:val="24"/>
          <w:szCs w:val="24"/>
        </w:rPr>
        <w:t xml:space="preserve">”， </w:t>
      </w:r>
      <w:r w:rsidRPr="00076E09">
        <w:rPr>
          <w:rFonts w:ascii="Times New Roman" w:eastAsia="宋体" w:hAnsi="Times New Roman" w:cs="Times New Roman"/>
          <w:sz w:val="24"/>
          <w:szCs w:val="24"/>
        </w:rPr>
        <w:t>operator</w:t>
      </w:r>
      <w:r w:rsidRPr="00CB5C85">
        <w:rPr>
          <w:rFonts w:ascii="宋体" w:eastAsia="宋体" w:hAnsi="宋体"/>
          <w:sz w:val="24"/>
          <w:szCs w:val="24"/>
        </w:rPr>
        <w:t xml:space="preserve">: </w:t>
      </w:r>
      <w:r w:rsidR="00076E09">
        <w:rPr>
          <w:rFonts w:ascii="宋体" w:eastAsia="宋体" w:hAnsi="宋体" w:hint="eastAsia"/>
          <w:sz w:val="24"/>
          <w:szCs w:val="24"/>
        </w:rPr>
        <w:t>“</w:t>
      </w:r>
      <w:r w:rsidRPr="00076E09">
        <w:rPr>
          <w:rFonts w:ascii="Times New Roman" w:eastAsia="宋体" w:hAnsi="Times New Roman" w:cs="Times New Roman"/>
          <w:sz w:val="24"/>
          <w:szCs w:val="24"/>
        </w:rPr>
        <w:t>Conv2d</w:t>
      </w:r>
      <w:r w:rsidR="00076E09">
        <w:rPr>
          <w:rFonts w:ascii="宋体" w:eastAsia="宋体" w:hAnsi="宋体" w:hint="eastAsia"/>
          <w:sz w:val="24"/>
          <w:szCs w:val="24"/>
        </w:rPr>
        <w:t>”</w:t>
      </w:r>
      <w:r w:rsidRPr="00CB5C85">
        <w:rPr>
          <w:rFonts w:ascii="宋体" w:eastAsia="宋体" w:hAnsi="宋体"/>
          <w:sz w:val="24"/>
          <w:szCs w:val="24"/>
        </w:rPr>
        <w:t xml:space="preserve">, </w:t>
      </w:r>
      <w:r w:rsidR="00AB6647">
        <w:rPr>
          <w:rFonts w:ascii="Times New Roman" w:eastAsia="宋体" w:hAnsi="Times New Roman" w:cs="Times New Roman"/>
          <w:sz w:val="24"/>
          <w:szCs w:val="24"/>
        </w:rPr>
        <w:t>dtype_order</w:t>
      </w:r>
      <w:r w:rsidRPr="00CB5C85">
        <w:rPr>
          <w:rFonts w:ascii="宋体" w:eastAsia="宋体" w:hAnsi="宋体"/>
          <w:sz w:val="24"/>
          <w:szCs w:val="24"/>
        </w:rPr>
        <w:t xml:space="preserve">: </w:t>
      </w:r>
      <w:r w:rsidRPr="00076E09">
        <w:rPr>
          <w:rFonts w:ascii="Times New Roman" w:eastAsia="宋体" w:hAnsi="Times New Roman" w:cs="Times New Roman"/>
          <w:sz w:val="24"/>
          <w:szCs w:val="24"/>
        </w:rPr>
        <w:t>2</w:t>
      </w:r>
      <w:r w:rsidRPr="00CB5C85">
        <w:rPr>
          <w:rFonts w:ascii="宋体" w:eastAsia="宋体" w:hAnsi="宋体"/>
          <w:sz w:val="24"/>
          <w:szCs w:val="24"/>
        </w:rPr>
        <w:t xml:space="preserve">, </w:t>
      </w:r>
      <w:r w:rsidR="00AB6647">
        <w:rPr>
          <w:rFonts w:ascii="Times New Roman" w:eastAsia="宋体" w:hAnsi="Times New Roman" w:cs="Times New Roman"/>
          <w:sz w:val="24"/>
          <w:szCs w:val="24"/>
        </w:rPr>
        <w:t>parameter_</w:t>
      </w:r>
      <w:r w:rsidR="00AB6647" w:rsidRPr="00076E09">
        <w:rPr>
          <w:rFonts w:ascii="Times New Roman" w:eastAsia="宋体" w:hAnsi="Times New Roman" w:cs="Times New Roman"/>
          <w:sz w:val="24"/>
          <w:szCs w:val="24"/>
        </w:rPr>
        <w:t>order</w:t>
      </w:r>
      <w:r w:rsidRPr="00CB5C85">
        <w:rPr>
          <w:rFonts w:ascii="宋体" w:eastAsia="宋体" w:hAnsi="宋体"/>
          <w:sz w:val="24"/>
          <w:szCs w:val="24"/>
        </w:rPr>
        <w:t xml:space="preserve">: </w:t>
      </w:r>
      <w:r w:rsidRPr="00076E09">
        <w:rPr>
          <w:rFonts w:ascii="Times New Roman" w:eastAsia="宋体" w:hAnsi="Times New Roman" w:cs="Times New Roman"/>
          <w:sz w:val="24"/>
          <w:szCs w:val="24"/>
        </w:rPr>
        <w:t>3</w:t>
      </w:r>
      <w:r w:rsidRPr="00CB5C85">
        <w:rPr>
          <w:rFonts w:ascii="宋体" w:eastAsia="宋体" w:hAnsi="宋体"/>
          <w:sz w:val="24"/>
          <w:szCs w:val="24"/>
        </w:rPr>
        <w:t xml:space="preserve">, </w:t>
      </w:r>
      <w:r w:rsidRPr="00076E09">
        <w:rPr>
          <w:rFonts w:ascii="Times New Roman" w:eastAsia="宋体" w:hAnsi="Times New Roman" w:cs="Times New Roman"/>
          <w:sz w:val="24"/>
          <w:szCs w:val="24"/>
        </w:rPr>
        <w:t>name</w:t>
      </w:r>
      <w:r w:rsidRPr="00CB5C85">
        <w:rPr>
          <w:rFonts w:ascii="宋体" w:eastAsia="宋体" w:hAnsi="宋体"/>
          <w:sz w:val="24"/>
          <w:szCs w:val="24"/>
        </w:rPr>
        <w:t xml:space="preserve">: </w:t>
      </w:r>
      <w:r w:rsidR="00076E09">
        <w:rPr>
          <w:rFonts w:ascii="宋体" w:eastAsia="宋体" w:hAnsi="宋体" w:hint="eastAsia"/>
          <w:sz w:val="24"/>
          <w:szCs w:val="24"/>
        </w:rPr>
        <w:t>“</w:t>
      </w:r>
      <w:r w:rsidRPr="00076E09">
        <w:rPr>
          <w:rFonts w:ascii="Times New Roman" w:eastAsia="宋体" w:hAnsi="Times New Roman" w:cs="Times New Roman"/>
          <w:sz w:val="24"/>
          <w:szCs w:val="24"/>
        </w:rPr>
        <w:t>kernel_size</w:t>
      </w:r>
      <w:r w:rsidR="00076E09">
        <w:rPr>
          <w:rFonts w:ascii="宋体" w:eastAsia="宋体" w:hAnsi="宋体" w:hint="eastAsia"/>
          <w:sz w:val="24"/>
          <w:szCs w:val="24"/>
        </w:rPr>
        <w:t>”</w:t>
      </w:r>
      <w:r w:rsidRPr="00CB5C85">
        <w:rPr>
          <w:rFonts w:ascii="宋体" w:eastAsia="宋体" w:hAnsi="宋体"/>
          <w:sz w:val="24"/>
          <w:szCs w:val="24"/>
        </w:rPr>
        <w:t xml:space="preserve">, </w:t>
      </w:r>
      <w:r w:rsidRPr="00076E09">
        <w:rPr>
          <w:rFonts w:ascii="Times New Roman" w:eastAsia="宋体" w:hAnsi="Times New Roman" w:cs="Times New Roman"/>
          <w:sz w:val="24"/>
          <w:szCs w:val="24"/>
        </w:rPr>
        <w:t>dtype</w:t>
      </w:r>
      <w:r w:rsidRPr="00CB5C85">
        <w:rPr>
          <w:rFonts w:ascii="宋体" w:eastAsia="宋体" w:hAnsi="宋体"/>
          <w:sz w:val="24"/>
          <w:szCs w:val="24"/>
        </w:rPr>
        <w:t xml:space="preserve"> : </w:t>
      </w:r>
      <w:r w:rsidR="00076E09">
        <w:rPr>
          <w:rFonts w:ascii="宋体" w:eastAsia="宋体" w:hAnsi="宋体" w:hint="eastAsia"/>
          <w:sz w:val="24"/>
          <w:szCs w:val="24"/>
        </w:rPr>
        <w:t>“</w:t>
      </w:r>
      <w:r w:rsidRPr="00076E09">
        <w:rPr>
          <w:rFonts w:ascii="Times New Roman" w:eastAsia="宋体" w:hAnsi="Times New Roman" w:cs="Times New Roman"/>
          <w:sz w:val="24"/>
          <w:szCs w:val="24"/>
        </w:rPr>
        <w:t>tuple</w:t>
      </w:r>
      <w:r w:rsidR="00076E09">
        <w:rPr>
          <w:rFonts w:ascii="宋体" w:eastAsia="宋体" w:hAnsi="宋体" w:hint="eastAsia"/>
          <w:sz w:val="24"/>
          <w:szCs w:val="24"/>
        </w:rPr>
        <w:t>”</w:t>
      </w:r>
      <w:r w:rsidR="003D5737" w:rsidRPr="003D5737">
        <w:rPr>
          <w:rFonts w:ascii="宋体" w:eastAsia="宋体" w:hAnsi="宋体" w:hint="eastAsia"/>
          <w:sz w:val="24"/>
          <w:szCs w:val="24"/>
        </w:rPr>
        <w:t xml:space="preserve"> </w:t>
      </w:r>
      <w:r w:rsidR="003D5737">
        <w:rPr>
          <w:rFonts w:ascii="宋体" w:eastAsia="宋体" w:hAnsi="宋体" w:hint="eastAsia"/>
          <w:sz w:val="24"/>
          <w:szCs w:val="24"/>
        </w:rPr>
        <w:t xml:space="preserve">， </w:t>
      </w:r>
      <w:r w:rsidR="003D5737" w:rsidRPr="00076E09">
        <w:rPr>
          <w:rFonts w:ascii="Times New Roman" w:eastAsia="宋体" w:hAnsi="Times New Roman" w:cs="Times New Roman"/>
          <w:sz w:val="24"/>
          <w:szCs w:val="24"/>
        </w:rPr>
        <w:t>d</w:t>
      </w:r>
      <w:r w:rsidR="003D5737">
        <w:rPr>
          <w:rFonts w:ascii="Times New Roman" w:eastAsia="宋体" w:hAnsi="Times New Roman" w:cs="Times New Roman" w:hint="eastAsia"/>
          <w:sz w:val="24"/>
          <w:szCs w:val="24"/>
        </w:rPr>
        <w:t>efault</w:t>
      </w:r>
      <w:r w:rsidR="003D5737" w:rsidRPr="00CB5C85">
        <w:rPr>
          <w:rFonts w:ascii="宋体" w:eastAsia="宋体" w:hAnsi="宋体"/>
          <w:sz w:val="24"/>
          <w:szCs w:val="24"/>
        </w:rPr>
        <w:t xml:space="preserve">: </w:t>
      </w:r>
      <w:r w:rsidR="003D5737">
        <w:rPr>
          <w:rFonts w:ascii="宋体" w:eastAsia="宋体" w:hAnsi="宋体" w:hint="eastAsia"/>
          <w:sz w:val="24"/>
          <w:szCs w:val="24"/>
        </w:rPr>
        <w:t>“</w:t>
      </w:r>
      <w:r w:rsidR="003D5737">
        <w:rPr>
          <w:rFonts w:ascii="Times New Roman" w:eastAsia="宋体" w:hAnsi="Times New Roman" w:cs="Times New Roman"/>
          <w:sz w:val="24"/>
          <w:szCs w:val="24"/>
        </w:rPr>
        <w:t>N</w:t>
      </w:r>
      <w:r w:rsidR="003D5737">
        <w:rPr>
          <w:rFonts w:ascii="Times New Roman" w:eastAsia="宋体" w:hAnsi="Times New Roman" w:cs="Times New Roman" w:hint="eastAsia"/>
          <w:sz w:val="24"/>
          <w:szCs w:val="24"/>
        </w:rPr>
        <w:t>ull</w:t>
      </w:r>
      <w:r w:rsidR="003D5737">
        <w:rPr>
          <w:rFonts w:ascii="宋体" w:eastAsia="宋体" w:hAnsi="宋体" w:hint="eastAsia"/>
          <w:sz w:val="24"/>
          <w:szCs w:val="24"/>
        </w:rPr>
        <w:t>”</w:t>
      </w:r>
      <w:r w:rsidRPr="00CB5C85">
        <w:rPr>
          <w:rFonts w:ascii="宋体" w:eastAsia="宋体" w:hAnsi="宋体"/>
          <w:sz w:val="24"/>
          <w:szCs w:val="24"/>
        </w:rPr>
        <w:t>}</w:t>
      </w:r>
      <w:r w:rsidRPr="00CB5C85">
        <w:rPr>
          <w:rFonts w:ascii="宋体" w:eastAsia="宋体" w:hAnsi="宋体" w:hint="eastAsia"/>
          <w:sz w:val="24"/>
          <w:szCs w:val="24"/>
        </w:rPr>
        <w:t>。</w:t>
      </w:r>
    </w:p>
    <w:p w14:paraId="40A8E3E6" w14:textId="6FFC8ECA" w:rsidR="00C2093C" w:rsidRDefault="007E06D9" w:rsidP="008D2B5A">
      <w:pPr>
        <w:spacing w:line="360" w:lineRule="auto"/>
        <w:ind w:firstLineChars="200" w:firstLine="480"/>
        <w:rPr>
          <w:rFonts w:ascii="宋体" w:eastAsia="宋体" w:hAnsi="宋体"/>
          <w:sz w:val="24"/>
          <w:szCs w:val="24"/>
        </w:rPr>
      </w:pPr>
      <w:r w:rsidRPr="00CB5C85">
        <w:rPr>
          <w:rFonts w:ascii="宋体" w:eastAsia="宋体" w:hAnsi="宋体" w:hint="eastAsia"/>
          <w:sz w:val="24"/>
          <w:szCs w:val="24"/>
        </w:rPr>
        <w:t>参数节点属性的第</w:t>
      </w:r>
      <w:r w:rsidR="003D5737">
        <w:rPr>
          <w:rFonts w:ascii="宋体" w:eastAsia="宋体" w:hAnsi="宋体" w:hint="eastAsia"/>
          <w:sz w:val="24"/>
          <w:szCs w:val="24"/>
        </w:rPr>
        <w:t>一</w:t>
      </w:r>
      <w:r w:rsidRPr="00CB5C85">
        <w:rPr>
          <w:rFonts w:ascii="宋体" w:eastAsia="宋体" w:hAnsi="宋体" w:hint="eastAsia"/>
          <w:sz w:val="24"/>
          <w:szCs w:val="24"/>
        </w:rPr>
        <w:t>个非必需键值对的键名为</w:t>
      </w:r>
      <w:r w:rsidR="00055061">
        <w:rPr>
          <w:rFonts w:ascii="宋体" w:eastAsia="宋体" w:hAnsi="宋体" w:hint="eastAsia"/>
          <w:sz w:val="24"/>
          <w:szCs w:val="24"/>
        </w:rPr>
        <w:t>“</w:t>
      </w:r>
      <w:r w:rsidRPr="00055061">
        <w:rPr>
          <w:rFonts w:ascii="Times New Roman" w:eastAsia="宋体" w:hAnsi="Times New Roman" w:cs="Times New Roman"/>
          <w:sz w:val="24"/>
          <w:szCs w:val="24"/>
        </w:rPr>
        <w:t>optional</w:t>
      </w:r>
      <w:r w:rsidR="00055061">
        <w:rPr>
          <w:rFonts w:ascii="宋体" w:eastAsia="宋体" w:hAnsi="宋体" w:hint="eastAsia"/>
          <w:sz w:val="24"/>
          <w:szCs w:val="24"/>
        </w:rPr>
        <w:t>”</w:t>
      </w:r>
      <w:r w:rsidRPr="00CB5C85">
        <w:rPr>
          <w:rFonts w:ascii="宋体" w:eastAsia="宋体" w:hAnsi="宋体" w:hint="eastAsia"/>
          <w:sz w:val="24"/>
          <w:szCs w:val="24"/>
        </w:rPr>
        <w:t>，值</w:t>
      </w:r>
      <w:r w:rsidR="00194B08">
        <w:rPr>
          <w:rFonts w:ascii="宋体" w:eastAsia="宋体" w:hAnsi="宋体" w:hint="eastAsia"/>
          <w:sz w:val="24"/>
          <w:szCs w:val="24"/>
        </w:rPr>
        <w:t>为该参数的可选性，若该参数在相应的算子</w:t>
      </w:r>
      <w:r w:rsidR="006A2149">
        <w:rPr>
          <w:rFonts w:ascii="宋体" w:eastAsia="宋体" w:hAnsi="宋体" w:hint="eastAsia"/>
          <w:sz w:val="24"/>
          <w:szCs w:val="24"/>
        </w:rPr>
        <w:t>中</w:t>
      </w:r>
      <w:r w:rsidR="00194B08">
        <w:rPr>
          <w:rFonts w:ascii="宋体" w:eastAsia="宋体" w:hAnsi="宋体" w:hint="eastAsia"/>
          <w:sz w:val="24"/>
          <w:szCs w:val="24"/>
        </w:rPr>
        <w:t>是一个可选项，则该值</w:t>
      </w:r>
      <w:r w:rsidRPr="00CB5C85">
        <w:rPr>
          <w:rFonts w:ascii="宋体" w:eastAsia="宋体" w:hAnsi="宋体" w:hint="eastAsia"/>
          <w:sz w:val="24"/>
          <w:szCs w:val="24"/>
        </w:rPr>
        <w:t>为</w:t>
      </w:r>
      <w:r w:rsidR="00055061">
        <w:rPr>
          <w:rFonts w:ascii="宋体" w:eastAsia="宋体" w:hAnsi="宋体" w:hint="eastAsia"/>
          <w:sz w:val="24"/>
          <w:szCs w:val="24"/>
        </w:rPr>
        <w:t>“</w:t>
      </w:r>
      <w:r w:rsidRPr="00055061">
        <w:rPr>
          <w:rFonts w:ascii="Times New Roman" w:eastAsia="宋体" w:hAnsi="Times New Roman" w:cs="Times New Roman"/>
          <w:sz w:val="24"/>
          <w:szCs w:val="24"/>
        </w:rPr>
        <w:t>True</w:t>
      </w:r>
      <w:r w:rsidR="00055061">
        <w:rPr>
          <w:rFonts w:ascii="宋体" w:eastAsia="宋体" w:hAnsi="宋体" w:hint="eastAsia"/>
          <w:sz w:val="24"/>
          <w:szCs w:val="24"/>
        </w:rPr>
        <w:t>”</w:t>
      </w:r>
      <w:r w:rsidRPr="00CB5C85">
        <w:rPr>
          <w:rFonts w:ascii="宋体" w:eastAsia="宋体" w:hAnsi="宋体" w:hint="eastAsia"/>
          <w:sz w:val="24"/>
          <w:szCs w:val="24"/>
        </w:rPr>
        <w:t>。示例如下：父参数节点的属性为</w:t>
      </w:r>
      <w:r w:rsidRPr="00CB5C85">
        <w:rPr>
          <w:rFonts w:ascii="宋体" w:eastAsia="宋体" w:hAnsi="宋体"/>
          <w:sz w:val="24"/>
          <w:szCs w:val="24"/>
        </w:rPr>
        <w:t>{</w:t>
      </w:r>
      <w:r w:rsidR="005C03F1" w:rsidRPr="005C03F1">
        <w:rPr>
          <w:rFonts w:ascii="Times New Roman" w:eastAsia="宋体" w:hAnsi="Times New Roman" w:cs="Times New Roman"/>
          <w:sz w:val="24"/>
          <w:szCs w:val="24"/>
        </w:rPr>
        <w:t xml:space="preserve"> </w:t>
      </w:r>
      <w:r w:rsidR="005C03F1" w:rsidRPr="00851A0B">
        <w:rPr>
          <w:rFonts w:ascii="Times New Roman" w:eastAsia="宋体" w:hAnsi="Times New Roman" w:cs="Times New Roman"/>
          <w:sz w:val="24"/>
          <w:szCs w:val="24"/>
        </w:rPr>
        <w:t>framework</w:t>
      </w:r>
      <w:r w:rsidR="005C03F1">
        <w:rPr>
          <w:rFonts w:ascii="宋体" w:eastAsia="宋体" w:hAnsi="宋体" w:hint="eastAsia"/>
          <w:sz w:val="24"/>
          <w:szCs w:val="24"/>
        </w:rPr>
        <w:t>：“</w:t>
      </w:r>
      <w:r w:rsidR="005C03F1" w:rsidRPr="00851A0B">
        <w:rPr>
          <w:rFonts w:ascii="Times New Roman" w:eastAsia="宋体" w:hAnsi="Times New Roman" w:cs="Times New Roman"/>
          <w:sz w:val="24"/>
          <w:szCs w:val="24"/>
        </w:rPr>
        <w:t>PyTorch</w:t>
      </w:r>
      <w:r w:rsidR="005C03F1">
        <w:rPr>
          <w:rFonts w:ascii="宋体" w:eastAsia="宋体" w:hAnsi="宋体" w:hint="eastAsia"/>
          <w:sz w:val="24"/>
          <w:szCs w:val="24"/>
        </w:rPr>
        <w:t xml:space="preserve">”， </w:t>
      </w:r>
      <w:r w:rsidRPr="00055061">
        <w:rPr>
          <w:rFonts w:ascii="Times New Roman" w:eastAsia="宋体" w:hAnsi="Times New Roman" w:cs="Times New Roman"/>
          <w:sz w:val="24"/>
          <w:szCs w:val="24"/>
        </w:rPr>
        <w:t>operator</w:t>
      </w:r>
      <w:r w:rsidRPr="00CB5C85">
        <w:rPr>
          <w:rFonts w:ascii="宋体" w:eastAsia="宋体" w:hAnsi="宋体"/>
          <w:sz w:val="24"/>
          <w:szCs w:val="24"/>
        </w:rPr>
        <w:t xml:space="preserve">: </w:t>
      </w:r>
      <w:r w:rsidR="00055061">
        <w:rPr>
          <w:rFonts w:ascii="宋体" w:eastAsia="宋体" w:hAnsi="宋体" w:hint="eastAsia"/>
          <w:sz w:val="24"/>
          <w:szCs w:val="24"/>
        </w:rPr>
        <w:t>“</w:t>
      </w:r>
      <w:r w:rsidRPr="00055061">
        <w:rPr>
          <w:rFonts w:ascii="Times New Roman" w:eastAsia="宋体" w:hAnsi="Times New Roman" w:cs="Times New Roman"/>
          <w:sz w:val="24"/>
          <w:szCs w:val="24"/>
        </w:rPr>
        <w:t>Conv2d</w:t>
      </w:r>
      <w:r w:rsidR="00055061">
        <w:rPr>
          <w:rFonts w:ascii="宋体" w:eastAsia="宋体" w:hAnsi="宋体" w:hint="eastAsia"/>
          <w:sz w:val="24"/>
          <w:szCs w:val="24"/>
        </w:rPr>
        <w:t>”</w:t>
      </w:r>
      <w:r w:rsidRPr="00CB5C85">
        <w:rPr>
          <w:rFonts w:ascii="宋体" w:eastAsia="宋体" w:hAnsi="宋体" w:hint="eastAsia"/>
          <w:sz w:val="24"/>
          <w:szCs w:val="24"/>
        </w:rPr>
        <w:t>,</w:t>
      </w:r>
      <w:r w:rsidRPr="00CB5C85">
        <w:rPr>
          <w:rFonts w:ascii="宋体" w:eastAsia="宋体" w:hAnsi="宋体"/>
          <w:sz w:val="24"/>
          <w:szCs w:val="24"/>
        </w:rPr>
        <w:t xml:space="preserve"> </w:t>
      </w:r>
      <w:r w:rsidR="00AB6647">
        <w:rPr>
          <w:rFonts w:ascii="Times New Roman" w:eastAsia="宋体" w:hAnsi="Times New Roman" w:cs="Times New Roman"/>
          <w:sz w:val="24"/>
          <w:szCs w:val="24"/>
        </w:rPr>
        <w:t>parameter_</w:t>
      </w:r>
      <w:r w:rsidR="00AB6647" w:rsidRPr="00076E09">
        <w:rPr>
          <w:rFonts w:ascii="Times New Roman" w:eastAsia="宋体" w:hAnsi="Times New Roman" w:cs="Times New Roman"/>
          <w:sz w:val="24"/>
          <w:szCs w:val="24"/>
        </w:rPr>
        <w:t>order</w:t>
      </w:r>
      <w:r w:rsidRPr="00CB5C85">
        <w:rPr>
          <w:rFonts w:ascii="宋体" w:eastAsia="宋体" w:hAnsi="宋体"/>
          <w:sz w:val="24"/>
          <w:szCs w:val="24"/>
        </w:rPr>
        <w:t xml:space="preserve">: </w:t>
      </w:r>
      <w:r w:rsidRPr="00055061">
        <w:rPr>
          <w:rFonts w:ascii="Times New Roman" w:eastAsia="宋体" w:hAnsi="Times New Roman" w:cs="Times New Roman"/>
          <w:sz w:val="24"/>
          <w:szCs w:val="24"/>
        </w:rPr>
        <w:t>4</w:t>
      </w:r>
      <w:r w:rsidRPr="00CB5C85">
        <w:rPr>
          <w:rFonts w:ascii="宋体" w:eastAsia="宋体" w:hAnsi="宋体"/>
          <w:sz w:val="24"/>
          <w:szCs w:val="24"/>
        </w:rPr>
        <w:t xml:space="preserve">, </w:t>
      </w:r>
      <w:r w:rsidRPr="00055061">
        <w:rPr>
          <w:rFonts w:ascii="Times New Roman" w:eastAsia="宋体" w:hAnsi="Times New Roman" w:cs="Times New Roman"/>
          <w:sz w:val="24"/>
          <w:szCs w:val="24"/>
        </w:rPr>
        <w:t>name</w:t>
      </w:r>
      <w:r w:rsidRPr="00CB5C85">
        <w:rPr>
          <w:rFonts w:ascii="宋体" w:eastAsia="宋体" w:hAnsi="宋体"/>
          <w:sz w:val="24"/>
          <w:szCs w:val="24"/>
        </w:rPr>
        <w:t xml:space="preserve">: </w:t>
      </w:r>
      <w:r w:rsidR="00055061">
        <w:rPr>
          <w:rFonts w:ascii="宋体" w:eastAsia="宋体" w:hAnsi="宋体" w:hint="eastAsia"/>
          <w:sz w:val="24"/>
          <w:szCs w:val="24"/>
        </w:rPr>
        <w:t>“</w:t>
      </w:r>
      <w:r w:rsidRPr="00055061">
        <w:rPr>
          <w:rFonts w:ascii="Times New Roman" w:eastAsia="宋体" w:hAnsi="Times New Roman" w:cs="Times New Roman"/>
          <w:sz w:val="24"/>
          <w:szCs w:val="24"/>
        </w:rPr>
        <w:t>stride</w:t>
      </w:r>
      <w:r w:rsidR="00055061">
        <w:rPr>
          <w:rFonts w:ascii="宋体" w:eastAsia="宋体" w:hAnsi="宋体" w:hint="eastAsia"/>
          <w:sz w:val="24"/>
          <w:szCs w:val="24"/>
        </w:rPr>
        <w:t>”</w:t>
      </w:r>
      <w:r w:rsidRPr="00CB5C85">
        <w:rPr>
          <w:rFonts w:ascii="宋体" w:eastAsia="宋体" w:hAnsi="宋体"/>
          <w:sz w:val="24"/>
          <w:szCs w:val="24"/>
        </w:rPr>
        <w:t xml:space="preserve">, </w:t>
      </w:r>
      <w:r w:rsidRPr="00055061">
        <w:rPr>
          <w:rFonts w:ascii="Times New Roman" w:eastAsia="宋体" w:hAnsi="Times New Roman" w:cs="Times New Roman"/>
          <w:sz w:val="24"/>
          <w:szCs w:val="24"/>
        </w:rPr>
        <w:t>dtype</w:t>
      </w:r>
      <w:r w:rsidRPr="00CB5C85">
        <w:rPr>
          <w:rFonts w:ascii="宋体" w:eastAsia="宋体" w:hAnsi="宋体"/>
          <w:sz w:val="24"/>
          <w:szCs w:val="24"/>
        </w:rPr>
        <w:t xml:space="preserve">: </w:t>
      </w:r>
      <w:r w:rsidRPr="00055061">
        <w:rPr>
          <w:rFonts w:ascii="Times New Roman" w:eastAsia="宋体" w:hAnsi="Times New Roman" w:cs="Times New Roman"/>
          <w:sz w:val="24"/>
          <w:szCs w:val="24"/>
        </w:rPr>
        <w:t>2</w:t>
      </w:r>
      <w:r w:rsidRPr="00CB5C85">
        <w:rPr>
          <w:rFonts w:ascii="宋体" w:eastAsia="宋体" w:hAnsi="宋体"/>
          <w:sz w:val="24"/>
          <w:szCs w:val="24"/>
        </w:rPr>
        <w:t xml:space="preserve">, </w:t>
      </w:r>
      <w:r w:rsidRPr="00055061">
        <w:rPr>
          <w:rFonts w:ascii="Times New Roman" w:eastAsia="宋体" w:hAnsi="Times New Roman" w:cs="Times New Roman"/>
          <w:sz w:val="24"/>
          <w:szCs w:val="24"/>
        </w:rPr>
        <w:t>default</w:t>
      </w:r>
      <w:r w:rsidRPr="00CB5C85">
        <w:rPr>
          <w:rFonts w:ascii="宋体" w:eastAsia="宋体" w:hAnsi="宋体"/>
          <w:sz w:val="24"/>
          <w:szCs w:val="24"/>
        </w:rPr>
        <w:t xml:space="preserve">: </w:t>
      </w:r>
      <w:r w:rsidRPr="005C03F1">
        <w:rPr>
          <w:rFonts w:ascii="Times New Roman" w:eastAsia="宋体" w:hAnsi="Times New Roman" w:cs="Times New Roman"/>
          <w:sz w:val="24"/>
          <w:szCs w:val="24"/>
        </w:rPr>
        <w:t>1</w:t>
      </w:r>
      <w:r w:rsidRPr="00CB5C85">
        <w:rPr>
          <w:rFonts w:ascii="宋体" w:eastAsia="宋体" w:hAnsi="宋体"/>
          <w:sz w:val="24"/>
          <w:szCs w:val="24"/>
        </w:rPr>
        <w:t xml:space="preserve">, </w:t>
      </w:r>
      <w:r w:rsidRPr="00055061">
        <w:rPr>
          <w:rFonts w:ascii="Times New Roman" w:eastAsia="宋体" w:hAnsi="Times New Roman" w:cs="Times New Roman"/>
          <w:sz w:val="24"/>
          <w:szCs w:val="24"/>
        </w:rPr>
        <w:t>optional</w:t>
      </w:r>
      <w:r w:rsidRPr="00CB5C85">
        <w:rPr>
          <w:rFonts w:ascii="宋体" w:eastAsia="宋体" w:hAnsi="宋体"/>
          <w:sz w:val="24"/>
          <w:szCs w:val="24"/>
        </w:rPr>
        <w:t xml:space="preserve">: </w:t>
      </w:r>
      <w:r w:rsidR="00055061">
        <w:rPr>
          <w:rFonts w:ascii="宋体" w:eastAsia="宋体" w:hAnsi="宋体" w:hint="eastAsia"/>
          <w:sz w:val="24"/>
          <w:szCs w:val="24"/>
        </w:rPr>
        <w:t>“</w:t>
      </w:r>
      <w:r w:rsidRPr="00055061">
        <w:rPr>
          <w:rFonts w:ascii="Times New Roman" w:eastAsia="宋体" w:hAnsi="Times New Roman" w:cs="Times New Roman"/>
          <w:sz w:val="24"/>
          <w:szCs w:val="24"/>
        </w:rPr>
        <w:t>True</w:t>
      </w:r>
      <w:r w:rsidR="00055061">
        <w:rPr>
          <w:rFonts w:ascii="宋体" w:eastAsia="宋体" w:hAnsi="宋体" w:hint="eastAsia"/>
          <w:sz w:val="24"/>
          <w:szCs w:val="24"/>
        </w:rPr>
        <w:t>”</w:t>
      </w:r>
      <w:r w:rsidRPr="00CB5C85">
        <w:rPr>
          <w:rFonts w:ascii="宋体" w:eastAsia="宋体" w:hAnsi="宋体"/>
          <w:sz w:val="24"/>
          <w:szCs w:val="24"/>
        </w:rPr>
        <w:t>}</w:t>
      </w:r>
      <w:r w:rsidRPr="00CB5C85">
        <w:rPr>
          <w:rFonts w:ascii="宋体" w:eastAsia="宋体" w:hAnsi="宋体" w:hint="eastAsia"/>
          <w:sz w:val="24"/>
          <w:szCs w:val="24"/>
        </w:rPr>
        <w:t>，两个子参数节点的属性分别为</w:t>
      </w:r>
      <w:r w:rsidRPr="00CB5C85">
        <w:rPr>
          <w:rFonts w:ascii="宋体" w:eastAsia="宋体" w:hAnsi="宋体"/>
          <w:sz w:val="24"/>
          <w:szCs w:val="24"/>
        </w:rPr>
        <w:t>{</w:t>
      </w:r>
      <w:r w:rsidR="005C03F1" w:rsidRPr="005C03F1">
        <w:rPr>
          <w:rFonts w:ascii="Times New Roman" w:eastAsia="宋体" w:hAnsi="Times New Roman" w:cs="Times New Roman"/>
          <w:sz w:val="24"/>
          <w:szCs w:val="24"/>
        </w:rPr>
        <w:t xml:space="preserve"> </w:t>
      </w:r>
      <w:r w:rsidR="005C03F1" w:rsidRPr="00851A0B">
        <w:rPr>
          <w:rFonts w:ascii="Times New Roman" w:eastAsia="宋体" w:hAnsi="Times New Roman" w:cs="Times New Roman"/>
          <w:sz w:val="24"/>
          <w:szCs w:val="24"/>
        </w:rPr>
        <w:t>framework</w:t>
      </w:r>
      <w:r w:rsidR="005C03F1">
        <w:rPr>
          <w:rFonts w:ascii="宋体" w:eastAsia="宋体" w:hAnsi="宋体" w:hint="eastAsia"/>
          <w:sz w:val="24"/>
          <w:szCs w:val="24"/>
        </w:rPr>
        <w:t>：“</w:t>
      </w:r>
      <w:r w:rsidR="005C03F1" w:rsidRPr="00851A0B">
        <w:rPr>
          <w:rFonts w:ascii="Times New Roman" w:eastAsia="宋体" w:hAnsi="Times New Roman" w:cs="Times New Roman"/>
          <w:sz w:val="24"/>
          <w:szCs w:val="24"/>
        </w:rPr>
        <w:t>PyTorch</w:t>
      </w:r>
      <w:r w:rsidR="005C03F1">
        <w:rPr>
          <w:rFonts w:ascii="宋体" w:eastAsia="宋体" w:hAnsi="宋体" w:hint="eastAsia"/>
          <w:sz w:val="24"/>
          <w:szCs w:val="24"/>
        </w:rPr>
        <w:t xml:space="preserve">”， </w:t>
      </w:r>
      <w:r w:rsidRPr="00055061">
        <w:rPr>
          <w:rFonts w:ascii="Times New Roman" w:eastAsia="宋体" w:hAnsi="Times New Roman" w:cs="Times New Roman"/>
          <w:sz w:val="24"/>
          <w:szCs w:val="24"/>
        </w:rPr>
        <w:t>operator</w:t>
      </w:r>
      <w:r w:rsidRPr="00CB5C85">
        <w:rPr>
          <w:rFonts w:ascii="宋体" w:eastAsia="宋体" w:hAnsi="宋体"/>
          <w:sz w:val="24"/>
          <w:szCs w:val="24"/>
        </w:rPr>
        <w:t xml:space="preserve">: </w:t>
      </w:r>
      <w:r w:rsidR="00055061">
        <w:rPr>
          <w:rFonts w:ascii="宋体" w:eastAsia="宋体" w:hAnsi="宋体" w:hint="eastAsia"/>
          <w:sz w:val="24"/>
          <w:szCs w:val="24"/>
        </w:rPr>
        <w:t>“</w:t>
      </w:r>
      <w:r w:rsidRPr="00055061">
        <w:rPr>
          <w:rFonts w:ascii="Times New Roman" w:eastAsia="宋体" w:hAnsi="Times New Roman" w:cs="Times New Roman"/>
          <w:sz w:val="24"/>
          <w:szCs w:val="24"/>
        </w:rPr>
        <w:t>Conv2d</w:t>
      </w:r>
      <w:r w:rsidR="00055061">
        <w:rPr>
          <w:rFonts w:ascii="宋体" w:eastAsia="宋体" w:hAnsi="宋体" w:hint="eastAsia"/>
          <w:sz w:val="24"/>
          <w:szCs w:val="24"/>
        </w:rPr>
        <w:t>”</w:t>
      </w:r>
      <w:r w:rsidRPr="00CB5C85">
        <w:rPr>
          <w:rFonts w:ascii="宋体" w:eastAsia="宋体" w:hAnsi="宋体" w:hint="eastAsia"/>
          <w:sz w:val="24"/>
          <w:szCs w:val="24"/>
        </w:rPr>
        <w:t>,</w:t>
      </w:r>
      <w:r w:rsidRPr="00CB5C85">
        <w:rPr>
          <w:rFonts w:ascii="宋体" w:eastAsia="宋体" w:hAnsi="宋体"/>
          <w:sz w:val="24"/>
          <w:szCs w:val="24"/>
        </w:rPr>
        <w:t xml:space="preserve"> </w:t>
      </w:r>
      <w:r w:rsidR="00AB6647">
        <w:rPr>
          <w:rFonts w:ascii="Times New Roman" w:eastAsia="宋体" w:hAnsi="Times New Roman" w:cs="Times New Roman"/>
          <w:sz w:val="24"/>
          <w:szCs w:val="24"/>
        </w:rPr>
        <w:t>dtype_order</w:t>
      </w:r>
      <w:r w:rsidRPr="00CB5C85">
        <w:rPr>
          <w:rFonts w:ascii="宋体" w:eastAsia="宋体" w:hAnsi="宋体"/>
          <w:sz w:val="24"/>
          <w:szCs w:val="24"/>
        </w:rPr>
        <w:t xml:space="preserve">: </w:t>
      </w:r>
      <w:r w:rsidRPr="00CC004B">
        <w:rPr>
          <w:rFonts w:ascii="Times New Roman" w:eastAsia="宋体" w:hAnsi="Times New Roman" w:cs="Times New Roman"/>
          <w:sz w:val="24"/>
          <w:szCs w:val="24"/>
        </w:rPr>
        <w:t>1</w:t>
      </w:r>
      <w:r w:rsidRPr="00CB5C85">
        <w:rPr>
          <w:rFonts w:ascii="宋体" w:eastAsia="宋体" w:hAnsi="宋体"/>
          <w:sz w:val="24"/>
          <w:szCs w:val="24"/>
        </w:rPr>
        <w:t xml:space="preserve">, </w:t>
      </w:r>
      <w:r w:rsidR="00AB6647">
        <w:rPr>
          <w:rFonts w:ascii="Times New Roman" w:eastAsia="宋体" w:hAnsi="Times New Roman" w:cs="Times New Roman"/>
          <w:sz w:val="24"/>
          <w:szCs w:val="24"/>
        </w:rPr>
        <w:t>parameter_</w:t>
      </w:r>
      <w:r w:rsidR="00AB6647" w:rsidRPr="00076E09">
        <w:rPr>
          <w:rFonts w:ascii="Times New Roman" w:eastAsia="宋体" w:hAnsi="Times New Roman" w:cs="Times New Roman"/>
          <w:sz w:val="24"/>
          <w:szCs w:val="24"/>
        </w:rPr>
        <w:t>order</w:t>
      </w:r>
      <w:r w:rsidRPr="00CB5C85">
        <w:rPr>
          <w:rFonts w:ascii="宋体" w:eastAsia="宋体" w:hAnsi="宋体"/>
          <w:sz w:val="24"/>
          <w:szCs w:val="24"/>
        </w:rPr>
        <w:t xml:space="preserve">: </w:t>
      </w:r>
      <w:r w:rsidRPr="00CC004B">
        <w:rPr>
          <w:rFonts w:ascii="Times New Roman" w:eastAsia="宋体" w:hAnsi="Times New Roman" w:cs="Times New Roman"/>
          <w:sz w:val="24"/>
          <w:szCs w:val="24"/>
        </w:rPr>
        <w:t>4</w:t>
      </w:r>
      <w:r w:rsidRPr="00CB5C85">
        <w:rPr>
          <w:rFonts w:ascii="宋体" w:eastAsia="宋体" w:hAnsi="宋体"/>
          <w:sz w:val="24"/>
          <w:szCs w:val="24"/>
        </w:rPr>
        <w:t xml:space="preserve">, </w:t>
      </w:r>
      <w:r w:rsidRPr="00055061">
        <w:rPr>
          <w:rFonts w:ascii="Times New Roman" w:eastAsia="宋体" w:hAnsi="Times New Roman" w:cs="Times New Roman"/>
          <w:sz w:val="24"/>
          <w:szCs w:val="24"/>
        </w:rPr>
        <w:t>name</w:t>
      </w:r>
      <w:r w:rsidRPr="00CB5C85">
        <w:rPr>
          <w:rFonts w:ascii="宋体" w:eastAsia="宋体" w:hAnsi="宋体"/>
          <w:sz w:val="24"/>
          <w:szCs w:val="24"/>
        </w:rPr>
        <w:t xml:space="preserve">: </w:t>
      </w:r>
      <w:r w:rsidR="00055061">
        <w:rPr>
          <w:rFonts w:ascii="宋体" w:eastAsia="宋体" w:hAnsi="宋体" w:hint="eastAsia"/>
          <w:sz w:val="24"/>
          <w:szCs w:val="24"/>
        </w:rPr>
        <w:t>“</w:t>
      </w:r>
      <w:r w:rsidRPr="00055061">
        <w:rPr>
          <w:rFonts w:ascii="Times New Roman" w:eastAsia="宋体" w:hAnsi="Times New Roman" w:cs="Times New Roman"/>
          <w:sz w:val="24"/>
          <w:szCs w:val="24"/>
        </w:rPr>
        <w:t>stride</w:t>
      </w:r>
      <w:r w:rsidR="00055061">
        <w:rPr>
          <w:rFonts w:ascii="宋体" w:eastAsia="宋体" w:hAnsi="宋体" w:hint="eastAsia"/>
          <w:sz w:val="24"/>
          <w:szCs w:val="24"/>
        </w:rPr>
        <w:t>”</w:t>
      </w:r>
      <w:r w:rsidRPr="00CB5C85">
        <w:rPr>
          <w:rFonts w:ascii="宋体" w:eastAsia="宋体" w:hAnsi="宋体"/>
          <w:sz w:val="24"/>
          <w:szCs w:val="24"/>
        </w:rPr>
        <w:t xml:space="preserve">, </w:t>
      </w:r>
      <w:r w:rsidRPr="00055061">
        <w:rPr>
          <w:rFonts w:ascii="Times New Roman" w:eastAsia="宋体" w:hAnsi="Times New Roman" w:cs="Times New Roman"/>
          <w:sz w:val="24"/>
          <w:szCs w:val="24"/>
        </w:rPr>
        <w:t>dtype</w:t>
      </w:r>
      <w:r w:rsidRPr="00CB5C85">
        <w:rPr>
          <w:rFonts w:ascii="宋体" w:eastAsia="宋体" w:hAnsi="宋体"/>
          <w:sz w:val="24"/>
          <w:szCs w:val="24"/>
        </w:rPr>
        <w:t xml:space="preserve">: </w:t>
      </w:r>
      <w:r w:rsidR="00055061">
        <w:rPr>
          <w:rFonts w:ascii="宋体" w:eastAsia="宋体" w:hAnsi="宋体" w:hint="eastAsia"/>
          <w:sz w:val="24"/>
          <w:szCs w:val="24"/>
        </w:rPr>
        <w:t>“</w:t>
      </w:r>
      <w:r w:rsidRPr="00055061">
        <w:rPr>
          <w:rFonts w:ascii="Times New Roman" w:eastAsia="宋体" w:hAnsi="Times New Roman" w:cs="Times New Roman"/>
          <w:sz w:val="24"/>
          <w:szCs w:val="24"/>
        </w:rPr>
        <w:t>int</w:t>
      </w:r>
      <w:r w:rsidR="00055061">
        <w:rPr>
          <w:rFonts w:ascii="宋体" w:eastAsia="宋体" w:hAnsi="宋体" w:hint="eastAsia"/>
          <w:sz w:val="24"/>
          <w:szCs w:val="24"/>
        </w:rPr>
        <w:t>”</w:t>
      </w:r>
      <w:r w:rsidRPr="00CB5C85">
        <w:rPr>
          <w:rFonts w:ascii="宋体" w:eastAsia="宋体" w:hAnsi="宋体"/>
          <w:sz w:val="24"/>
          <w:szCs w:val="24"/>
        </w:rPr>
        <w:t xml:space="preserve">, </w:t>
      </w:r>
      <w:r w:rsidRPr="00055061">
        <w:rPr>
          <w:rFonts w:ascii="Times New Roman" w:eastAsia="宋体" w:hAnsi="Times New Roman" w:cs="Times New Roman"/>
          <w:sz w:val="24"/>
          <w:szCs w:val="24"/>
        </w:rPr>
        <w:t>default</w:t>
      </w:r>
      <w:r w:rsidRPr="00CB5C85">
        <w:rPr>
          <w:rFonts w:ascii="宋体" w:eastAsia="宋体" w:hAnsi="宋体"/>
          <w:sz w:val="24"/>
          <w:szCs w:val="24"/>
        </w:rPr>
        <w:t xml:space="preserve">: </w:t>
      </w:r>
      <w:r w:rsidRPr="00055061">
        <w:rPr>
          <w:rFonts w:ascii="Times New Roman" w:eastAsia="宋体" w:hAnsi="Times New Roman" w:cs="Times New Roman"/>
          <w:sz w:val="24"/>
          <w:szCs w:val="24"/>
        </w:rPr>
        <w:t>1</w:t>
      </w:r>
      <w:r w:rsidRPr="00CB5C85">
        <w:rPr>
          <w:rFonts w:ascii="宋体" w:eastAsia="宋体" w:hAnsi="宋体"/>
          <w:sz w:val="24"/>
          <w:szCs w:val="24"/>
        </w:rPr>
        <w:t xml:space="preserve">, </w:t>
      </w:r>
      <w:r w:rsidRPr="00055061">
        <w:rPr>
          <w:rFonts w:ascii="Times New Roman" w:eastAsia="宋体" w:hAnsi="Times New Roman" w:cs="Times New Roman"/>
          <w:sz w:val="24"/>
          <w:szCs w:val="24"/>
        </w:rPr>
        <w:t>optional</w:t>
      </w:r>
      <w:r w:rsidRPr="00CB5C85">
        <w:rPr>
          <w:rFonts w:ascii="宋体" w:eastAsia="宋体" w:hAnsi="宋体"/>
          <w:sz w:val="24"/>
          <w:szCs w:val="24"/>
        </w:rPr>
        <w:t xml:space="preserve">: </w:t>
      </w:r>
      <w:r w:rsidR="00055061">
        <w:rPr>
          <w:rFonts w:ascii="宋体" w:eastAsia="宋体" w:hAnsi="宋体" w:hint="eastAsia"/>
          <w:sz w:val="24"/>
          <w:szCs w:val="24"/>
        </w:rPr>
        <w:t>“</w:t>
      </w:r>
      <w:r w:rsidRPr="00055061">
        <w:rPr>
          <w:rFonts w:ascii="Times New Roman" w:eastAsia="宋体" w:hAnsi="Times New Roman" w:cs="Times New Roman"/>
          <w:sz w:val="24"/>
          <w:szCs w:val="24"/>
        </w:rPr>
        <w:t>True</w:t>
      </w:r>
      <w:r w:rsidR="00055061">
        <w:rPr>
          <w:rFonts w:ascii="宋体" w:eastAsia="宋体" w:hAnsi="宋体" w:hint="eastAsia"/>
          <w:sz w:val="24"/>
          <w:szCs w:val="24"/>
        </w:rPr>
        <w:t>”</w:t>
      </w:r>
      <w:r w:rsidRPr="00CB5C85">
        <w:rPr>
          <w:rFonts w:ascii="宋体" w:eastAsia="宋体" w:hAnsi="宋体"/>
          <w:sz w:val="24"/>
          <w:szCs w:val="24"/>
        </w:rPr>
        <w:t>}</w:t>
      </w:r>
      <w:r w:rsidRPr="00CB5C85">
        <w:rPr>
          <w:rFonts w:ascii="宋体" w:eastAsia="宋体" w:hAnsi="宋体" w:hint="eastAsia"/>
          <w:sz w:val="24"/>
          <w:szCs w:val="24"/>
        </w:rPr>
        <w:t>，</w:t>
      </w:r>
      <w:r w:rsidRPr="00CB5C85">
        <w:rPr>
          <w:rFonts w:ascii="宋体" w:eastAsia="宋体" w:hAnsi="宋体"/>
          <w:sz w:val="24"/>
          <w:szCs w:val="24"/>
        </w:rPr>
        <w:t>{</w:t>
      </w:r>
      <w:r w:rsidR="005C03F1" w:rsidRPr="005C03F1">
        <w:rPr>
          <w:rFonts w:ascii="Times New Roman" w:eastAsia="宋体" w:hAnsi="Times New Roman" w:cs="Times New Roman"/>
          <w:sz w:val="24"/>
          <w:szCs w:val="24"/>
        </w:rPr>
        <w:t xml:space="preserve"> </w:t>
      </w:r>
      <w:r w:rsidR="005C03F1" w:rsidRPr="00851A0B">
        <w:rPr>
          <w:rFonts w:ascii="Times New Roman" w:eastAsia="宋体" w:hAnsi="Times New Roman" w:cs="Times New Roman"/>
          <w:sz w:val="24"/>
          <w:szCs w:val="24"/>
        </w:rPr>
        <w:t>framework</w:t>
      </w:r>
      <w:r w:rsidR="005C03F1">
        <w:rPr>
          <w:rFonts w:ascii="宋体" w:eastAsia="宋体" w:hAnsi="宋体" w:hint="eastAsia"/>
          <w:sz w:val="24"/>
          <w:szCs w:val="24"/>
        </w:rPr>
        <w:t>：“</w:t>
      </w:r>
      <w:r w:rsidR="005C03F1" w:rsidRPr="00851A0B">
        <w:rPr>
          <w:rFonts w:ascii="Times New Roman" w:eastAsia="宋体" w:hAnsi="Times New Roman" w:cs="Times New Roman"/>
          <w:sz w:val="24"/>
          <w:szCs w:val="24"/>
        </w:rPr>
        <w:t>PyTorch</w:t>
      </w:r>
      <w:r w:rsidR="005C03F1">
        <w:rPr>
          <w:rFonts w:ascii="宋体" w:eastAsia="宋体" w:hAnsi="宋体" w:hint="eastAsia"/>
          <w:sz w:val="24"/>
          <w:szCs w:val="24"/>
        </w:rPr>
        <w:t xml:space="preserve">”， </w:t>
      </w:r>
      <w:r w:rsidRPr="00055061">
        <w:rPr>
          <w:rFonts w:ascii="Times New Roman" w:eastAsia="宋体" w:hAnsi="Times New Roman" w:cs="Times New Roman"/>
          <w:sz w:val="24"/>
          <w:szCs w:val="24"/>
        </w:rPr>
        <w:t>operator</w:t>
      </w:r>
      <w:r w:rsidRPr="00CB5C85">
        <w:rPr>
          <w:rFonts w:ascii="宋体" w:eastAsia="宋体" w:hAnsi="宋体"/>
          <w:sz w:val="24"/>
          <w:szCs w:val="24"/>
        </w:rPr>
        <w:t xml:space="preserve">: </w:t>
      </w:r>
      <w:r w:rsidR="00055061">
        <w:rPr>
          <w:rFonts w:ascii="宋体" w:eastAsia="宋体" w:hAnsi="宋体" w:hint="eastAsia"/>
          <w:sz w:val="24"/>
          <w:szCs w:val="24"/>
        </w:rPr>
        <w:t>“</w:t>
      </w:r>
      <w:r w:rsidRPr="00055061">
        <w:rPr>
          <w:rFonts w:ascii="Times New Roman" w:eastAsia="宋体" w:hAnsi="Times New Roman" w:cs="Times New Roman"/>
          <w:sz w:val="24"/>
          <w:szCs w:val="24"/>
        </w:rPr>
        <w:t>Conv2d</w:t>
      </w:r>
      <w:r w:rsidR="00055061">
        <w:rPr>
          <w:rFonts w:ascii="宋体" w:eastAsia="宋体" w:hAnsi="宋体" w:hint="eastAsia"/>
          <w:sz w:val="24"/>
          <w:szCs w:val="24"/>
        </w:rPr>
        <w:t>”</w:t>
      </w:r>
      <w:r w:rsidRPr="00CB5C85">
        <w:rPr>
          <w:rFonts w:ascii="宋体" w:eastAsia="宋体" w:hAnsi="宋体" w:hint="eastAsia"/>
          <w:sz w:val="24"/>
          <w:szCs w:val="24"/>
        </w:rPr>
        <w:t>,</w:t>
      </w:r>
      <w:r w:rsidRPr="00CB5C85">
        <w:rPr>
          <w:rFonts w:ascii="宋体" w:eastAsia="宋体" w:hAnsi="宋体"/>
          <w:sz w:val="24"/>
          <w:szCs w:val="24"/>
        </w:rPr>
        <w:t xml:space="preserve"> </w:t>
      </w:r>
      <w:r w:rsidR="00AB6647">
        <w:rPr>
          <w:rFonts w:ascii="Times New Roman" w:eastAsia="宋体" w:hAnsi="Times New Roman" w:cs="Times New Roman"/>
          <w:sz w:val="24"/>
          <w:szCs w:val="24"/>
        </w:rPr>
        <w:t>dtype_order</w:t>
      </w:r>
      <w:r w:rsidRPr="00CB5C85">
        <w:rPr>
          <w:rFonts w:ascii="宋体" w:eastAsia="宋体" w:hAnsi="宋体"/>
          <w:sz w:val="24"/>
          <w:szCs w:val="24"/>
        </w:rPr>
        <w:t xml:space="preserve">: </w:t>
      </w:r>
      <w:r w:rsidRPr="00055061">
        <w:rPr>
          <w:rFonts w:ascii="Times New Roman" w:eastAsia="宋体" w:hAnsi="Times New Roman" w:cs="Times New Roman"/>
          <w:sz w:val="24"/>
          <w:szCs w:val="24"/>
        </w:rPr>
        <w:t>2</w:t>
      </w:r>
      <w:r w:rsidRPr="00CB5C85">
        <w:rPr>
          <w:rFonts w:ascii="宋体" w:eastAsia="宋体" w:hAnsi="宋体"/>
          <w:sz w:val="24"/>
          <w:szCs w:val="24"/>
        </w:rPr>
        <w:t xml:space="preserve">, </w:t>
      </w:r>
      <w:r w:rsidR="00AB6647">
        <w:rPr>
          <w:rFonts w:ascii="Times New Roman" w:eastAsia="宋体" w:hAnsi="Times New Roman" w:cs="Times New Roman"/>
          <w:sz w:val="24"/>
          <w:szCs w:val="24"/>
        </w:rPr>
        <w:t>parameter_</w:t>
      </w:r>
      <w:r w:rsidR="00AB6647" w:rsidRPr="00076E09">
        <w:rPr>
          <w:rFonts w:ascii="Times New Roman" w:eastAsia="宋体" w:hAnsi="Times New Roman" w:cs="Times New Roman"/>
          <w:sz w:val="24"/>
          <w:szCs w:val="24"/>
        </w:rPr>
        <w:t>order</w:t>
      </w:r>
      <w:r w:rsidRPr="00CB5C85">
        <w:rPr>
          <w:rFonts w:ascii="宋体" w:eastAsia="宋体" w:hAnsi="宋体"/>
          <w:sz w:val="24"/>
          <w:szCs w:val="24"/>
        </w:rPr>
        <w:t xml:space="preserve">: </w:t>
      </w:r>
      <w:r w:rsidRPr="00055061">
        <w:rPr>
          <w:rFonts w:ascii="Times New Roman" w:eastAsia="宋体" w:hAnsi="Times New Roman" w:cs="Times New Roman"/>
          <w:sz w:val="24"/>
          <w:szCs w:val="24"/>
        </w:rPr>
        <w:t>4</w:t>
      </w:r>
      <w:r w:rsidRPr="00CB5C85">
        <w:rPr>
          <w:rFonts w:ascii="宋体" w:eastAsia="宋体" w:hAnsi="宋体"/>
          <w:sz w:val="24"/>
          <w:szCs w:val="24"/>
        </w:rPr>
        <w:t xml:space="preserve">, </w:t>
      </w:r>
      <w:r w:rsidRPr="00055061">
        <w:rPr>
          <w:rFonts w:ascii="Times New Roman" w:eastAsia="宋体" w:hAnsi="Times New Roman" w:cs="Times New Roman"/>
          <w:sz w:val="24"/>
          <w:szCs w:val="24"/>
        </w:rPr>
        <w:t>name</w:t>
      </w:r>
      <w:r w:rsidRPr="00CB5C85">
        <w:rPr>
          <w:rFonts w:ascii="宋体" w:eastAsia="宋体" w:hAnsi="宋体"/>
          <w:sz w:val="24"/>
          <w:szCs w:val="24"/>
        </w:rPr>
        <w:t xml:space="preserve">: </w:t>
      </w:r>
      <w:r w:rsidR="00055061">
        <w:rPr>
          <w:rFonts w:ascii="宋体" w:eastAsia="宋体" w:hAnsi="宋体" w:hint="eastAsia"/>
          <w:sz w:val="24"/>
          <w:szCs w:val="24"/>
        </w:rPr>
        <w:t>“</w:t>
      </w:r>
      <w:r w:rsidRPr="00055061">
        <w:rPr>
          <w:rFonts w:ascii="Times New Roman" w:eastAsia="宋体" w:hAnsi="Times New Roman" w:cs="Times New Roman"/>
          <w:sz w:val="24"/>
          <w:szCs w:val="24"/>
        </w:rPr>
        <w:t>stride</w:t>
      </w:r>
      <w:r w:rsidR="00055061">
        <w:rPr>
          <w:rFonts w:ascii="宋体" w:eastAsia="宋体" w:hAnsi="宋体" w:hint="eastAsia"/>
          <w:sz w:val="24"/>
          <w:szCs w:val="24"/>
        </w:rPr>
        <w:t>”</w:t>
      </w:r>
      <w:r w:rsidRPr="00CB5C85">
        <w:rPr>
          <w:rFonts w:ascii="宋体" w:eastAsia="宋体" w:hAnsi="宋体"/>
          <w:sz w:val="24"/>
          <w:szCs w:val="24"/>
        </w:rPr>
        <w:t xml:space="preserve">, </w:t>
      </w:r>
      <w:r w:rsidRPr="00055061">
        <w:rPr>
          <w:rFonts w:ascii="Times New Roman" w:eastAsia="宋体" w:hAnsi="Times New Roman" w:cs="Times New Roman"/>
          <w:sz w:val="24"/>
          <w:szCs w:val="24"/>
        </w:rPr>
        <w:t>dtype</w:t>
      </w:r>
      <w:r w:rsidRPr="00CB5C85">
        <w:rPr>
          <w:rFonts w:ascii="宋体" w:eastAsia="宋体" w:hAnsi="宋体"/>
          <w:sz w:val="24"/>
          <w:szCs w:val="24"/>
        </w:rPr>
        <w:t xml:space="preserve">: </w:t>
      </w:r>
      <w:r w:rsidR="00055061">
        <w:rPr>
          <w:rFonts w:ascii="宋体" w:eastAsia="宋体" w:hAnsi="宋体" w:hint="eastAsia"/>
          <w:sz w:val="24"/>
          <w:szCs w:val="24"/>
        </w:rPr>
        <w:t>“</w:t>
      </w:r>
      <w:r w:rsidRPr="00055061">
        <w:rPr>
          <w:rFonts w:ascii="Times New Roman" w:eastAsia="宋体" w:hAnsi="Times New Roman" w:cs="Times New Roman"/>
          <w:sz w:val="24"/>
          <w:szCs w:val="24"/>
        </w:rPr>
        <w:t>tuple</w:t>
      </w:r>
      <w:r w:rsidR="00055061">
        <w:rPr>
          <w:rFonts w:ascii="宋体" w:eastAsia="宋体" w:hAnsi="宋体" w:hint="eastAsia"/>
          <w:sz w:val="24"/>
          <w:szCs w:val="24"/>
        </w:rPr>
        <w:t>”</w:t>
      </w:r>
      <w:r w:rsidRPr="00CB5C85">
        <w:rPr>
          <w:rFonts w:ascii="宋体" w:eastAsia="宋体" w:hAnsi="宋体"/>
          <w:sz w:val="24"/>
          <w:szCs w:val="24"/>
        </w:rPr>
        <w:t xml:space="preserve">, </w:t>
      </w:r>
      <w:r w:rsidR="00827EBD" w:rsidRPr="00076E09">
        <w:rPr>
          <w:rFonts w:ascii="Times New Roman" w:eastAsia="宋体" w:hAnsi="Times New Roman" w:cs="Times New Roman"/>
          <w:sz w:val="24"/>
          <w:szCs w:val="24"/>
        </w:rPr>
        <w:t>d</w:t>
      </w:r>
      <w:r w:rsidR="00827EBD">
        <w:rPr>
          <w:rFonts w:ascii="Times New Roman" w:eastAsia="宋体" w:hAnsi="Times New Roman" w:cs="Times New Roman" w:hint="eastAsia"/>
          <w:sz w:val="24"/>
          <w:szCs w:val="24"/>
        </w:rPr>
        <w:t>efault</w:t>
      </w:r>
      <w:r w:rsidR="00827EBD" w:rsidRPr="00CB5C85">
        <w:rPr>
          <w:rFonts w:ascii="宋体" w:eastAsia="宋体" w:hAnsi="宋体"/>
          <w:sz w:val="24"/>
          <w:szCs w:val="24"/>
        </w:rPr>
        <w:t xml:space="preserve">: </w:t>
      </w:r>
      <w:r w:rsidR="00827EBD">
        <w:rPr>
          <w:rFonts w:ascii="宋体" w:eastAsia="宋体" w:hAnsi="宋体" w:hint="eastAsia"/>
          <w:sz w:val="24"/>
          <w:szCs w:val="24"/>
        </w:rPr>
        <w:t>“</w:t>
      </w:r>
      <w:r w:rsidR="00827EBD">
        <w:rPr>
          <w:rFonts w:ascii="Times New Roman" w:eastAsia="宋体" w:hAnsi="Times New Roman" w:cs="Times New Roman"/>
          <w:sz w:val="24"/>
          <w:szCs w:val="24"/>
        </w:rPr>
        <w:t>N</w:t>
      </w:r>
      <w:r w:rsidR="00827EBD">
        <w:rPr>
          <w:rFonts w:ascii="Times New Roman" w:eastAsia="宋体" w:hAnsi="Times New Roman" w:cs="Times New Roman" w:hint="eastAsia"/>
          <w:sz w:val="24"/>
          <w:szCs w:val="24"/>
        </w:rPr>
        <w:t>ull</w:t>
      </w:r>
      <w:r w:rsidR="00827EBD">
        <w:rPr>
          <w:rFonts w:ascii="宋体" w:eastAsia="宋体" w:hAnsi="宋体" w:hint="eastAsia"/>
          <w:sz w:val="24"/>
          <w:szCs w:val="24"/>
        </w:rPr>
        <w:t xml:space="preserve">”， </w:t>
      </w:r>
      <w:r w:rsidRPr="00055061">
        <w:rPr>
          <w:rFonts w:ascii="Times New Roman" w:eastAsia="宋体" w:hAnsi="Times New Roman" w:cs="Times New Roman"/>
          <w:sz w:val="24"/>
          <w:szCs w:val="24"/>
        </w:rPr>
        <w:t>optional</w:t>
      </w:r>
      <w:r w:rsidRPr="00CB5C85">
        <w:rPr>
          <w:rFonts w:ascii="宋体" w:eastAsia="宋体" w:hAnsi="宋体"/>
          <w:sz w:val="24"/>
          <w:szCs w:val="24"/>
        </w:rPr>
        <w:t xml:space="preserve">: </w:t>
      </w:r>
      <w:r w:rsidR="00055061">
        <w:rPr>
          <w:rFonts w:ascii="宋体" w:eastAsia="宋体" w:hAnsi="宋体" w:hint="eastAsia"/>
          <w:sz w:val="24"/>
          <w:szCs w:val="24"/>
        </w:rPr>
        <w:t>“</w:t>
      </w:r>
      <w:r w:rsidRPr="00055061">
        <w:rPr>
          <w:rFonts w:ascii="Times New Roman" w:eastAsia="宋体" w:hAnsi="Times New Roman" w:cs="Times New Roman"/>
          <w:sz w:val="24"/>
          <w:szCs w:val="24"/>
        </w:rPr>
        <w:t>True</w:t>
      </w:r>
      <w:r w:rsidR="00055061">
        <w:rPr>
          <w:rFonts w:ascii="宋体" w:eastAsia="宋体" w:hAnsi="宋体" w:hint="eastAsia"/>
          <w:sz w:val="24"/>
          <w:szCs w:val="24"/>
        </w:rPr>
        <w:t>”</w:t>
      </w:r>
      <w:r w:rsidRPr="00CB5C85">
        <w:rPr>
          <w:rFonts w:ascii="宋体" w:eastAsia="宋体" w:hAnsi="宋体"/>
          <w:sz w:val="24"/>
          <w:szCs w:val="24"/>
        </w:rPr>
        <w:t>}</w:t>
      </w:r>
      <w:r w:rsidRPr="00CB5C85">
        <w:rPr>
          <w:rFonts w:ascii="宋体" w:eastAsia="宋体" w:hAnsi="宋体" w:hint="eastAsia"/>
          <w:sz w:val="24"/>
          <w:szCs w:val="24"/>
        </w:rPr>
        <w:t>。</w:t>
      </w:r>
    </w:p>
    <w:p w14:paraId="57931883" w14:textId="123BF386" w:rsidR="00A91891" w:rsidRDefault="00A91891" w:rsidP="00A91891">
      <w:pPr>
        <w:pStyle w:val="2"/>
        <w:numPr>
          <w:ilvl w:val="0"/>
          <w:numId w:val="0"/>
        </w:numPr>
        <w:spacing w:before="156" w:after="156"/>
      </w:pPr>
      <w:r>
        <w:t xml:space="preserve">1.5 </w:t>
      </w:r>
      <w:r>
        <w:rPr>
          <w:rFonts w:hint="eastAsia"/>
        </w:rPr>
        <w:t>输出节点(</w:t>
      </w:r>
      <w:r>
        <w:t>O</w:t>
      </w:r>
      <w:r>
        <w:rPr>
          <w:rFonts w:hint="eastAsia"/>
        </w:rPr>
        <w:t>utput</w:t>
      </w:r>
      <w:r>
        <w:t xml:space="preserve"> N</w:t>
      </w:r>
      <w:r>
        <w:rPr>
          <w:rFonts w:hint="eastAsia"/>
        </w:rPr>
        <w:t>odes</w:t>
      </w:r>
      <w:r>
        <w:t>)</w:t>
      </w:r>
    </w:p>
    <w:p w14:paraId="41203A8C" w14:textId="2FDD6B43" w:rsidR="00A91891" w:rsidRDefault="00A91891" w:rsidP="00A91891">
      <w:pPr>
        <w:pStyle w:val="3"/>
        <w:spacing w:beforeLines="50" w:before="156" w:afterLines="50" w:after="156" w:line="415" w:lineRule="auto"/>
        <w:rPr>
          <w:rFonts w:ascii="Times New Roman" w:eastAsia="微软雅黑" w:hAnsi="Times New Roman" w:cs="Times New Roman"/>
          <w:b w:val="0"/>
          <w:bCs w:val="0"/>
          <w:sz w:val="24"/>
          <w:szCs w:val="24"/>
        </w:rPr>
      </w:pPr>
      <w:r>
        <w:rPr>
          <w:rFonts w:ascii="黑体" w:eastAsia="黑体" w:hAnsi="黑体"/>
          <w:b w:val="0"/>
          <w:bCs w:val="0"/>
          <w:sz w:val="24"/>
          <w:szCs w:val="24"/>
        </w:rPr>
        <w:t>1</w:t>
      </w:r>
      <w:r w:rsidRPr="00805D74">
        <w:rPr>
          <w:rFonts w:ascii="黑体" w:eastAsia="黑体" w:hAnsi="黑体"/>
          <w:b w:val="0"/>
          <w:bCs w:val="0"/>
          <w:sz w:val="24"/>
          <w:szCs w:val="24"/>
        </w:rPr>
        <w:t>.</w:t>
      </w:r>
      <w:r>
        <w:rPr>
          <w:rFonts w:ascii="黑体" w:eastAsia="黑体" w:hAnsi="黑体"/>
          <w:b w:val="0"/>
          <w:bCs w:val="0"/>
          <w:sz w:val="24"/>
          <w:szCs w:val="24"/>
        </w:rPr>
        <w:t>5</w:t>
      </w:r>
      <w:r w:rsidRPr="00805D74">
        <w:rPr>
          <w:rFonts w:ascii="黑体" w:eastAsia="黑体" w:hAnsi="黑体"/>
          <w:b w:val="0"/>
          <w:bCs w:val="0"/>
          <w:sz w:val="24"/>
          <w:szCs w:val="24"/>
        </w:rPr>
        <w:t xml:space="preserve">.1 </w:t>
      </w:r>
      <w:r>
        <w:rPr>
          <w:rFonts w:ascii="黑体" w:eastAsia="黑体" w:hAnsi="黑体" w:hint="eastAsia"/>
          <w:b w:val="0"/>
          <w:bCs w:val="0"/>
          <w:sz w:val="24"/>
          <w:szCs w:val="24"/>
        </w:rPr>
        <w:t>标签</w:t>
      </w:r>
      <w:r w:rsidRPr="00805D74">
        <w:rPr>
          <w:rFonts w:ascii="Times New Roman" w:eastAsia="微软雅黑" w:hAnsi="Times New Roman" w:cs="Times New Roman"/>
          <w:b w:val="0"/>
          <w:bCs w:val="0"/>
          <w:sz w:val="24"/>
          <w:szCs w:val="24"/>
        </w:rPr>
        <w:t>(label)</w:t>
      </w:r>
    </w:p>
    <w:p w14:paraId="0C72E85A" w14:textId="5657A519" w:rsidR="00A91891" w:rsidRPr="007E06D9" w:rsidRDefault="00A91891" w:rsidP="00A91891">
      <w:pPr>
        <w:spacing w:line="360" w:lineRule="auto"/>
        <w:ind w:firstLineChars="200" w:firstLine="480"/>
        <w:rPr>
          <w:rFonts w:ascii="宋体" w:eastAsia="宋体" w:hAnsi="宋体"/>
          <w:sz w:val="24"/>
          <w:szCs w:val="24"/>
        </w:rPr>
      </w:pPr>
      <w:r>
        <w:rPr>
          <w:rFonts w:ascii="宋体" w:eastAsia="宋体" w:hAnsi="宋体" w:hint="eastAsia"/>
          <w:sz w:val="24"/>
          <w:szCs w:val="24"/>
        </w:rPr>
        <w:t>算子的输出</w:t>
      </w:r>
      <w:r w:rsidRPr="00CB5C85">
        <w:rPr>
          <w:rFonts w:ascii="宋体" w:eastAsia="宋体" w:hAnsi="宋体" w:hint="eastAsia"/>
          <w:sz w:val="24"/>
          <w:szCs w:val="24"/>
        </w:rPr>
        <w:t>节点根据</w:t>
      </w:r>
      <w:r>
        <w:rPr>
          <w:rFonts w:ascii="宋体" w:eastAsia="宋体" w:hAnsi="宋体" w:hint="eastAsia"/>
          <w:sz w:val="24"/>
          <w:szCs w:val="24"/>
        </w:rPr>
        <w:t>该输出是否</w:t>
      </w:r>
      <w:r w:rsidRPr="00CB5C85">
        <w:rPr>
          <w:rFonts w:ascii="宋体" w:eastAsia="宋体" w:hAnsi="宋体" w:hint="eastAsia"/>
          <w:sz w:val="24"/>
          <w:szCs w:val="24"/>
        </w:rPr>
        <w:t>有多个可选类型可以</w:t>
      </w:r>
      <w:r>
        <w:rPr>
          <w:rFonts w:ascii="宋体" w:eastAsia="宋体" w:hAnsi="宋体" w:hint="eastAsia"/>
          <w:sz w:val="24"/>
          <w:szCs w:val="24"/>
        </w:rPr>
        <w:t>进一步</w:t>
      </w:r>
      <w:r w:rsidRPr="00CB5C85">
        <w:rPr>
          <w:rFonts w:ascii="宋体" w:eastAsia="宋体" w:hAnsi="宋体" w:hint="eastAsia"/>
          <w:sz w:val="24"/>
          <w:szCs w:val="24"/>
        </w:rPr>
        <w:t>分为父</w:t>
      </w:r>
      <w:r>
        <w:rPr>
          <w:rFonts w:ascii="宋体" w:eastAsia="宋体" w:hAnsi="宋体" w:hint="eastAsia"/>
          <w:sz w:val="24"/>
          <w:szCs w:val="24"/>
        </w:rPr>
        <w:t>输出</w:t>
      </w:r>
      <w:r w:rsidRPr="00CB5C85">
        <w:rPr>
          <w:rFonts w:ascii="宋体" w:eastAsia="宋体" w:hAnsi="宋体" w:hint="eastAsia"/>
          <w:sz w:val="24"/>
          <w:szCs w:val="24"/>
        </w:rPr>
        <w:t>节点和子</w:t>
      </w:r>
      <w:r>
        <w:rPr>
          <w:rFonts w:ascii="宋体" w:eastAsia="宋体" w:hAnsi="宋体" w:hint="eastAsia"/>
          <w:sz w:val="24"/>
          <w:szCs w:val="24"/>
        </w:rPr>
        <w:t>输出</w:t>
      </w:r>
      <w:r w:rsidRPr="00CB5C85">
        <w:rPr>
          <w:rFonts w:ascii="宋体" w:eastAsia="宋体" w:hAnsi="宋体" w:hint="eastAsia"/>
          <w:sz w:val="24"/>
          <w:szCs w:val="24"/>
        </w:rPr>
        <w:t>节点</w:t>
      </w:r>
      <w:r>
        <w:rPr>
          <w:rFonts w:ascii="宋体" w:eastAsia="宋体" w:hAnsi="宋体" w:hint="eastAsia"/>
          <w:sz w:val="24"/>
          <w:szCs w:val="24"/>
        </w:rPr>
        <w:t>：如果该参数只有一种可选类型，则只需构建一个父输出节点；如果该输出有多种可选类型，则需要构建一个父输出节点与若干个连接到父输出节点的子输出节点。</w:t>
      </w:r>
      <w:r w:rsidRPr="00CB5C85">
        <w:rPr>
          <w:rFonts w:ascii="宋体" w:eastAsia="宋体" w:hAnsi="宋体" w:hint="eastAsia"/>
          <w:sz w:val="24"/>
          <w:szCs w:val="24"/>
        </w:rPr>
        <w:t>其中，父</w:t>
      </w:r>
      <w:r>
        <w:rPr>
          <w:rFonts w:ascii="宋体" w:eastAsia="宋体" w:hAnsi="宋体" w:hint="eastAsia"/>
          <w:sz w:val="24"/>
          <w:szCs w:val="24"/>
        </w:rPr>
        <w:t>输出</w:t>
      </w:r>
      <w:r w:rsidRPr="00CB5C85">
        <w:rPr>
          <w:rFonts w:ascii="宋体" w:eastAsia="宋体" w:hAnsi="宋体" w:hint="eastAsia"/>
          <w:sz w:val="24"/>
          <w:szCs w:val="24"/>
        </w:rPr>
        <w:t>节点的标签命名格式为：“</w:t>
      </w:r>
      <w:r>
        <w:rPr>
          <w:rFonts w:ascii="Times New Roman" w:eastAsia="宋体" w:hAnsi="Times New Roman" w:cs="Times New Roman" w:hint="eastAsia"/>
          <w:sz w:val="24"/>
          <w:szCs w:val="24"/>
        </w:rPr>
        <w:t>output</w:t>
      </w:r>
      <w:r w:rsidRPr="00CB5C85">
        <w:rPr>
          <w:rFonts w:ascii="宋体" w:eastAsia="宋体" w:hAnsi="宋体" w:hint="eastAsia"/>
          <w:sz w:val="24"/>
          <w:szCs w:val="24"/>
        </w:rPr>
        <w:t>”</w:t>
      </w:r>
      <w:r>
        <w:rPr>
          <w:rFonts w:ascii="宋体" w:eastAsia="宋体" w:hAnsi="宋体" w:hint="eastAsia"/>
          <w:sz w:val="24"/>
          <w:szCs w:val="24"/>
        </w:rPr>
        <w:t>；</w:t>
      </w:r>
      <w:r w:rsidRPr="00CB5C85">
        <w:rPr>
          <w:rFonts w:ascii="宋体" w:eastAsia="宋体" w:hAnsi="宋体" w:hint="eastAsia"/>
          <w:sz w:val="24"/>
          <w:szCs w:val="24"/>
        </w:rPr>
        <w:t>子</w:t>
      </w:r>
      <w:r>
        <w:rPr>
          <w:rFonts w:ascii="宋体" w:eastAsia="宋体" w:hAnsi="宋体" w:hint="eastAsia"/>
          <w:sz w:val="24"/>
          <w:szCs w:val="24"/>
        </w:rPr>
        <w:t>输出</w:t>
      </w:r>
      <w:r w:rsidRPr="00CB5C85">
        <w:rPr>
          <w:rFonts w:ascii="宋体" w:eastAsia="宋体" w:hAnsi="宋体" w:hint="eastAsia"/>
          <w:sz w:val="24"/>
          <w:szCs w:val="24"/>
        </w:rPr>
        <w:t>节点的标签命名格式为“</w:t>
      </w:r>
      <w:r w:rsidRPr="00AB06F0">
        <w:rPr>
          <w:rFonts w:ascii="Times New Roman" w:eastAsia="宋体" w:hAnsi="Times New Roman" w:cs="Times New Roman"/>
          <w:sz w:val="24"/>
          <w:szCs w:val="24"/>
        </w:rPr>
        <w:t>child</w:t>
      </w:r>
      <w:r>
        <w:rPr>
          <w:rFonts w:ascii="Times New Roman" w:eastAsia="宋体" w:hAnsi="Times New Roman" w:cs="Times New Roman"/>
          <w:sz w:val="24"/>
          <w:szCs w:val="24"/>
        </w:rPr>
        <w:t>O</w:t>
      </w:r>
      <w:r>
        <w:rPr>
          <w:rFonts w:ascii="Times New Roman" w:eastAsia="宋体" w:hAnsi="Times New Roman" w:cs="Times New Roman" w:hint="eastAsia"/>
          <w:sz w:val="24"/>
          <w:szCs w:val="24"/>
        </w:rPr>
        <w:t>utput</w:t>
      </w:r>
      <w:r w:rsidRPr="00CB5C85">
        <w:rPr>
          <w:rFonts w:ascii="宋体" w:eastAsia="宋体" w:hAnsi="宋体" w:hint="eastAsia"/>
          <w:sz w:val="24"/>
          <w:szCs w:val="24"/>
        </w:rPr>
        <w:t>”。</w:t>
      </w:r>
    </w:p>
    <w:p w14:paraId="2F486FDB" w14:textId="01107040" w:rsidR="00A91891" w:rsidRDefault="00A91891" w:rsidP="00A91891">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t>1</w:t>
      </w:r>
      <w:r w:rsidRPr="00805D74">
        <w:rPr>
          <w:rFonts w:ascii="黑体" w:eastAsia="黑体" w:hAnsi="黑体"/>
          <w:b w:val="0"/>
          <w:bCs w:val="0"/>
          <w:sz w:val="24"/>
          <w:szCs w:val="24"/>
        </w:rPr>
        <w:t>.</w:t>
      </w:r>
      <w:r>
        <w:rPr>
          <w:rFonts w:ascii="黑体" w:eastAsia="黑体" w:hAnsi="黑体"/>
          <w:b w:val="0"/>
          <w:bCs w:val="0"/>
          <w:sz w:val="24"/>
          <w:szCs w:val="24"/>
        </w:rPr>
        <w:t>5</w:t>
      </w:r>
      <w:r w:rsidRPr="00805D74">
        <w:rPr>
          <w:rFonts w:ascii="黑体" w:eastAsia="黑体" w:hAnsi="黑体"/>
          <w:b w:val="0"/>
          <w:bCs w:val="0"/>
          <w:sz w:val="24"/>
          <w:szCs w:val="24"/>
        </w:rPr>
        <w:t>.</w:t>
      </w:r>
      <w:r>
        <w:rPr>
          <w:rFonts w:ascii="黑体" w:eastAsia="黑体" w:hAnsi="黑体"/>
          <w:b w:val="0"/>
          <w:bCs w:val="0"/>
          <w:sz w:val="24"/>
          <w:szCs w:val="24"/>
        </w:rPr>
        <w:t>2</w:t>
      </w:r>
      <w:r w:rsidRPr="00805D74">
        <w:rPr>
          <w:rFonts w:ascii="黑体" w:eastAsia="黑体" w:hAnsi="黑体"/>
          <w:b w:val="0"/>
          <w:bCs w:val="0"/>
          <w:sz w:val="24"/>
          <w:szCs w:val="24"/>
        </w:rPr>
        <w:t xml:space="preserve"> </w:t>
      </w:r>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p>
    <w:p w14:paraId="08F7F004" w14:textId="32569E74" w:rsidR="00A91891" w:rsidRPr="00CB5C85" w:rsidRDefault="00A91891" w:rsidP="00A91891">
      <w:pPr>
        <w:spacing w:line="360" w:lineRule="auto"/>
        <w:ind w:firstLineChars="200" w:firstLine="480"/>
        <w:rPr>
          <w:rFonts w:ascii="宋体" w:eastAsia="宋体" w:hAnsi="宋体"/>
          <w:sz w:val="24"/>
          <w:szCs w:val="24"/>
        </w:rPr>
      </w:pPr>
      <w:r w:rsidRPr="00CB5C85">
        <w:rPr>
          <w:rFonts w:ascii="宋体" w:eastAsia="宋体" w:hAnsi="宋体" w:hint="eastAsia"/>
          <w:sz w:val="24"/>
          <w:szCs w:val="24"/>
        </w:rPr>
        <w:t>父</w:t>
      </w:r>
      <w:r>
        <w:rPr>
          <w:rFonts w:ascii="宋体" w:eastAsia="宋体" w:hAnsi="宋体" w:hint="eastAsia"/>
          <w:sz w:val="24"/>
          <w:szCs w:val="24"/>
        </w:rPr>
        <w:t>输出</w:t>
      </w:r>
      <w:r w:rsidRPr="00CB5C85">
        <w:rPr>
          <w:rFonts w:ascii="宋体" w:eastAsia="宋体" w:hAnsi="宋体" w:hint="eastAsia"/>
          <w:sz w:val="24"/>
          <w:szCs w:val="24"/>
        </w:rPr>
        <w:t>节点的属性命名包含</w:t>
      </w:r>
      <w:r>
        <w:rPr>
          <w:rFonts w:ascii="宋体" w:eastAsia="宋体" w:hAnsi="宋体" w:hint="eastAsia"/>
          <w:sz w:val="24"/>
          <w:szCs w:val="24"/>
        </w:rPr>
        <w:t>四个</w:t>
      </w:r>
      <w:r w:rsidRPr="00CB5C85">
        <w:rPr>
          <w:rFonts w:ascii="宋体" w:eastAsia="宋体" w:hAnsi="宋体" w:hint="eastAsia"/>
          <w:sz w:val="24"/>
          <w:szCs w:val="24"/>
        </w:rPr>
        <w:t>必需键值对，子</w:t>
      </w:r>
      <w:r>
        <w:rPr>
          <w:rFonts w:ascii="宋体" w:eastAsia="宋体" w:hAnsi="宋体" w:hint="eastAsia"/>
          <w:sz w:val="24"/>
          <w:szCs w:val="24"/>
        </w:rPr>
        <w:t>输出</w:t>
      </w:r>
      <w:r w:rsidRPr="00CB5C85">
        <w:rPr>
          <w:rFonts w:ascii="宋体" w:eastAsia="宋体" w:hAnsi="宋体" w:hint="eastAsia"/>
          <w:sz w:val="24"/>
          <w:szCs w:val="24"/>
        </w:rPr>
        <w:t>节点的属性在父参数节点属性的基础上还包含一个额外的必需键值对。</w:t>
      </w:r>
    </w:p>
    <w:p w14:paraId="2ABF798F" w14:textId="7007092E" w:rsidR="00A91891" w:rsidRPr="00CB5C85" w:rsidRDefault="00A91891" w:rsidP="00A91891">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父输出节点第一个必需的键值对的键名为“</w:t>
      </w:r>
      <w:r>
        <w:rPr>
          <w:rFonts w:ascii="Times New Roman" w:eastAsia="宋体" w:hAnsi="Times New Roman" w:cs="Times New Roman"/>
          <w:sz w:val="24"/>
          <w:szCs w:val="24"/>
        </w:rPr>
        <w:t>framework</w:t>
      </w:r>
      <w:r>
        <w:rPr>
          <w:rFonts w:ascii="宋体" w:eastAsia="宋体" w:hAnsi="宋体" w:hint="eastAsia"/>
          <w:sz w:val="24"/>
          <w:szCs w:val="24"/>
        </w:rPr>
        <w:t>”，值为该输出所属的深度学习框架；</w:t>
      </w:r>
      <w:r w:rsidRPr="00CB5C85">
        <w:rPr>
          <w:rFonts w:ascii="宋体" w:eastAsia="宋体" w:hAnsi="宋体" w:hint="eastAsia"/>
          <w:sz w:val="24"/>
          <w:szCs w:val="24"/>
        </w:rPr>
        <w:t>第</w:t>
      </w:r>
      <w:r>
        <w:rPr>
          <w:rFonts w:ascii="宋体" w:eastAsia="宋体" w:hAnsi="宋体" w:hint="eastAsia"/>
          <w:sz w:val="24"/>
          <w:szCs w:val="24"/>
        </w:rPr>
        <w:t>二</w:t>
      </w:r>
      <w:r w:rsidRPr="00CB5C85">
        <w:rPr>
          <w:rFonts w:ascii="宋体" w:eastAsia="宋体" w:hAnsi="宋体" w:hint="eastAsia"/>
          <w:sz w:val="24"/>
          <w:szCs w:val="24"/>
        </w:rPr>
        <w:t>个必需的键值对的键名为</w:t>
      </w:r>
      <w:r>
        <w:rPr>
          <w:rFonts w:ascii="宋体" w:eastAsia="宋体" w:hAnsi="宋体" w:hint="eastAsia"/>
          <w:sz w:val="24"/>
          <w:szCs w:val="24"/>
        </w:rPr>
        <w:t>“</w:t>
      </w:r>
      <w:r w:rsidRPr="00076E09">
        <w:rPr>
          <w:rFonts w:ascii="Times New Roman" w:eastAsia="宋体" w:hAnsi="Times New Roman" w:cs="Times New Roman"/>
          <w:sz w:val="24"/>
          <w:szCs w:val="24"/>
        </w:rPr>
        <w:t>operator</w:t>
      </w:r>
      <w:r>
        <w:rPr>
          <w:rFonts w:ascii="宋体" w:eastAsia="宋体" w:hAnsi="宋体" w:hint="eastAsia"/>
          <w:sz w:val="24"/>
          <w:szCs w:val="24"/>
        </w:rPr>
        <w:t>”</w:t>
      </w:r>
      <w:r w:rsidRPr="00CB5C85">
        <w:rPr>
          <w:rFonts w:ascii="宋体" w:eastAsia="宋体" w:hAnsi="宋体" w:hint="eastAsia"/>
          <w:sz w:val="24"/>
          <w:szCs w:val="24"/>
        </w:rPr>
        <w:t>，值为该</w:t>
      </w:r>
      <w:r>
        <w:rPr>
          <w:rFonts w:ascii="宋体" w:eastAsia="宋体" w:hAnsi="宋体" w:hint="eastAsia"/>
          <w:sz w:val="24"/>
          <w:szCs w:val="24"/>
        </w:rPr>
        <w:t>输出</w:t>
      </w:r>
      <w:r w:rsidRPr="00CB5C85">
        <w:rPr>
          <w:rFonts w:ascii="宋体" w:eastAsia="宋体" w:hAnsi="宋体" w:hint="eastAsia"/>
          <w:sz w:val="24"/>
          <w:szCs w:val="24"/>
        </w:rPr>
        <w:t>所处的</w:t>
      </w:r>
      <w:r>
        <w:rPr>
          <w:rFonts w:ascii="宋体" w:eastAsia="宋体" w:hAnsi="宋体" w:hint="eastAsia"/>
          <w:sz w:val="24"/>
          <w:szCs w:val="24"/>
        </w:rPr>
        <w:t>算子</w:t>
      </w:r>
      <w:r w:rsidRPr="00CB5C85">
        <w:rPr>
          <w:rFonts w:ascii="宋体" w:eastAsia="宋体" w:hAnsi="宋体" w:hint="eastAsia"/>
          <w:sz w:val="24"/>
          <w:szCs w:val="24"/>
        </w:rPr>
        <w:t>名称；第</w:t>
      </w:r>
      <w:r>
        <w:rPr>
          <w:rFonts w:ascii="宋体" w:eastAsia="宋体" w:hAnsi="宋体" w:hint="eastAsia"/>
          <w:sz w:val="24"/>
          <w:szCs w:val="24"/>
        </w:rPr>
        <w:t>三</w:t>
      </w:r>
      <w:r w:rsidRPr="00CB5C85">
        <w:rPr>
          <w:rFonts w:ascii="宋体" w:eastAsia="宋体" w:hAnsi="宋体" w:hint="eastAsia"/>
          <w:sz w:val="24"/>
          <w:szCs w:val="24"/>
        </w:rPr>
        <w:t>个必需键值对的键名为</w:t>
      </w:r>
      <w:r>
        <w:rPr>
          <w:rFonts w:ascii="宋体" w:eastAsia="宋体" w:hAnsi="宋体" w:hint="eastAsia"/>
          <w:sz w:val="24"/>
          <w:szCs w:val="24"/>
        </w:rPr>
        <w:t>“</w:t>
      </w:r>
      <w:r>
        <w:rPr>
          <w:rFonts w:ascii="Times New Roman" w:eastAsia="宋体" w:hAnsi="Times New Roman" w:cs="Times New Roman" w:hint="eastAsia"/>
          <w:sz w:val="24"/>
          <w:szCs w:val="24"/>
        </w:rPr>
        <w:t>output</w:t>
      </w:r>
      <w:r>
        <w:rPr>
          <w:rFonts w:ascii="Times New Roman" w:eastAsia="宋体" w:hAnsi="Times New Roman" w:cs="Times New Roman"/>
          <w:sz w:val="24"/>
          <w:szCs w:val="24"/>
        </w:rPr>
        <w:t>_o</w:t>
      </w:r>
      <w:r w:rsidRPr="00076E09">
        <w:rPr>
          <w:rFonts w:ascii="Times New Roman" w:eastAsia="宋体" w:hAnsi="Times New Roman" w:cs="Times New Roman"/>
          <w:sz w:val="24"/>
          <w:szCs w:val="24"/>
        </w:rPr>
        <w:t>rder</w:t>
      </w:r>
      <w:r>
        <w:rPr>
          <w:rFonts w:ascii="宋体" w:eastAsia="宋体" w:hAnsi="宋体" w:hint="eastAsia"/>
          <w:sz w:val="24"/>
          <w:szCs w:val="24"/>
        </w:rPr>
        <w:t>”</w:t>
      </w:r>
      <w:r w:rsidRPr="00CB5C85">
        <w:rPr>
          <w:rFonts w:ascii="宋体" w:eastAsia="宋体" w:hAnsi="宋体" w:hint="eastAsia"/>
          <w:sz w:val="24"/>
          <w:szCs w:val="24"/>
        </w:rPr>
        <w:t>，值为该</w:t>
      </w:r>
      <w:r>
        <w:rPr>
          <w:rFonts w:ascii="宋体" w:eastAsia="宋体" w:hAnsi="宋体" w:hint="eastAsia"/>
          <w:sz w:val="24"/>
          <w:szCs w:val="24"/>
        </w:rPr>
        <w:t>输出</w:t>
      </w:r>
      <w:r w:rsidRPr="00CB5C85">
        <w:rPr>
          <w:rFonts w:ascii="宋体" w:eastAsia="宋体" w:hAnsi="宋体" w:hint="eastAsia"/>
          <w:sz w:val="24"/>
          <w:szCs w:val="24"/>
        </w:rPr>
        <w:t>在所处算子中的</w:t>
      </w:r>
      <w:r>
        <w:rPr>
          <w:rFonts w:ascii="宋体" w:eastAsia="宋体" w:hAnsi="宋体" w:hint="eastAsia"/>
          <w:sz w:val="24"/>
          <w:szCs w:val="24"/>
        </w:rPr>
        <w:t>返回</w:t>
      </w:r>
      <w:r w:rsidRPr="00CB5C85">
        <w:rPr>
          <w:rFonts w:ascii="宋体" w:eastAsia="宋体" w:hAnsi="宋体" w:hint="eastAsia"/>
          <w:sz w:val="24"/>
          <w:szCs w:val="24"/>
        </w:rPr>
        <w:t>顺序序号；第</w:t>
      </w:r>
      <w:r>
        <w:rPr>
          <w:rFonts w:ascii="宋体" w:eastAsia="宋体" w:hAnsi="宋体" w:hint="eastAsia"/>
          <w:sz w:val="24"/>
          <w:szCs w:val="24"/>
        </w:rPr>
        <w:t>四</w:t>
      </w:r>
      <w:r w:rsidRPr="00CB5C85">
        <w:rPr>
          <w:rFonts w:ascii="宋体" w:eastAsia="宋体" w:hAnsi="宋体" w:hint="eastAsia"/>
          <w:sz w:val="24"/>
          <w:szCs w:val="24"/>
        </w:rPr>
        <w:t>个必需键值对的键名为</w:t>
      </w:r>
      <w:r>
        <w:rPr>
          <w:rFonts w:ascii="宋体" w:eastAsia="宋体" w:hAnsi="宋体" w:hint="eastAsia"/>
          <w:sz w:val="24"/>
          <w:szCs w:val="24"/>
        </w:rPr>
        <w:t>“</w:t>
      </w:r>
      <w:r w:rsidRPr="00076E09">
        <w:rPr>
          <w:rFonts w:ascii="Times New Roman" w:eastAsia="宋体" w:hAnsi="Times New Roman" w:cs="Times New Roman"/>
          <w:sz w:val="24"/>
          <w:szCs w:val="24"/>
        </w:rPr>
        <w:t>dtype</w:t>
      </w:r>
      <w:r>
        <w:rPr>
          <w:rFonts w:ascii="宋体" w:eastAsia="宋体" w:hAnsi="宋体" w:hint="eastAsia"/>
          <w:sz w:val="24"/>
          <w:szCs w:val="24"/>
        </w:rPr>
        <w:t>”</w:t>
      </w:r>
      <w:r w:rsidRPr="00CB5C85">
        <w:rPr>
          <w:rFonts w:ascii="宋体" w:eastAsia="宋体" w:hAnsi="宋体" w:hint="eastAsia"/>
          <w:sz w:val="24"/>
          <w:szCs w:val="24"/>
        </w:rPr>
        <w:t>，名为该</w:t>
      </w:r>
      <w:r>
        <w:rPr>
          <w:rFonts w:ascii="宋体" w:eastAsia="宋体" w:hAnsi="宋体" w:hint="eastAsia"/>
          <w:sz w:val="24"/>
          <w:szCs w:val="24"/>
        </w:rPr>
        <w:t>输出</w:t>
      </w:r>
      <w:r w:rsidRPr="00CB5C85">
        <w:rPr>
          <w:rFonts w:ascii="宋体" w:eastAsia="宋体" w:hAnsi="宋体" w:hint="eastAsia"/>
          <w:sz w:val="24"/>
          <w:szCs w:val="24"/>
        </w:rPr>
        <w:t>的类型名称。示例如下：</w:t>
      </w:r>
      <w:r w:rsidRPr="00CB5C85">
        <w:rPr>
          <w:rFonts w:ascii="宋体" w:eastAsia="宋体" w:hAnsi="宋体"/>
          <w:sz w:val="24"/>
          <w:szCs w:val="24"/>
        </w:rPr>
        <w:t>{</w:t>
      </w:r>
      <w:r w:rsidRPr="00851A0B">
        <w:rPr>
          <w:rFonts w:ascii="Times New Roman" w:eastAsia="宋体" w:hAnsi="Times New Roman" w:cs="Times New Roman"/>
          <w:sz w:val="24"/>
          <w:szCs w:val="24"/>
        </w:rPr>
        <w:t>framework</w:t>
      </w:r>
      <w:r>
        <w:rPr>
          <w:rFonts w:ascii="宋体" w:eastAsia="宋体" w:hAnsi="宋体" w:hint="eastAsia"/>
          <w:sz w:val="24"/>
          <w:szCs w:val="24"/>
        </w:rPr>
        <w:t>：“</w:t>
      </w:r>
      <w:r w:rsidRPr="00851A0B">
        <w:rPr>
          <w:rFonts w:ascii="Times New Roman" w:eastAsia="宋体" w:hAnsi="Times New Roman" w:cs="Times New Roman"/>
          <w:sz w:val="24"/>
          <w:szCs w:val="24"/>
        </w:rPr>
        <w:t>PyTorch</w:t>
      </w:r>
      <w:r>
        <w:rPr>
          <w:rFonts w:ascii="宋体" w:eastAsia="宋体" w:hAnsi="宋体" w:hint="eastAsia"/>
          <w:sz w:val="24"/>
          <w:szCs w:val="24"/>
        </w:rPr>
        <w:t xml:space="preserve">”， </w:t>
      </w:r>
      <w:r w:rsidRPr="00076E09">
        <w:rPr>
          <w:rFonts w:ascii="Times New Roman" w:eastAsia="宋体" w:hAnsi="Times New Roman" w:cs="Times New Roman"/>
          <w:sz w:val="24"/>
          <w:szCs w:val="24"/>
        </w:rPr>
        <w:t>operator</w:t>
      </w:r>
      <w:r w:rsidRPr="00CB5C85">
        <w:rPr>
          <w:rFonts w:ascii="宋体" w:eastAsia="宋体" w:hAnsi="宋体"/>
          <w:sz w:val="24"/>
          <w:szCs w:val="24"/>
        </w:rPr>
        <w:t xml:space="preserve">: </w:t>
      </w:r>
      <w:r>
        <w:rPr>
          <w:rFonts w:ascii="宋体" w:eastAsia="宋体" w:hAnsi="宋体" w:hint="eastAsia"/>
          <w:sz w:val="24"/>
          <w:szCs w:val="24"/>
        </w:rPr>
        <w:t>“</w:t>
      </w:r>
      <w:r w:rsidRPr="00076E09">
        <w:rPr>
          <w:rFonts w:ascii="Times New Roman" w:eastAsia="宋体" w:hAnsi="Times New Roman" w:cs="Times New Roman"/>
          <w:sz w:val="24"/>
          <w:szCs w:val="24"/>
        </w:rPr>
        <w:t>Conv2d</w:t>
      </w:r>
      <w:r>
        <w:rPr>
          <w:rFonts w:ascii="宋体" w:eastAsia="宋体" w:hAnsi="宋体" w:hint="eastAsia"/>
          <w:sz w:val="24"/>
          <w:szCs w:val="24"/>
        </w:rPr>
        <w:t>”</w:t>
      </w:r>
      <w:r w:rsidRPr="00CB5C85">
        <w:rPr>
          <w:rFonts w:ascii="宋体" w:eastAsia="宋体" w:hAnsi="宋体"/>
          <w:sz w:val="24"/>
          <w:szCs w:val="24"/>
        </w:rPr>
        <w:t xml:space="preserve">, </w:t>
      </w:r>
      <w:r>
        <w:rPr>
          <w:rFonts w:ascii="Times New Roman" w:eastAsia="宋体" w:hAnsi="Times New Roman" w:cs="Times New Roman" w:hint="eastAsia"/>
          <w:sz w:val="24"/>
          <w:szCs w:val="24"/>
        </w:rPr>
        <w:t>output</w:t>
      </w:r>
      <w:r>
        <w:rPr>
          <w:rFonts w:ascii="Times New Roman" w:eastAsia="宋体" w:hAnsi="Times New Roman" w:cs="Times New Roman"/>
          <w:sz w:val="24"/>
          <w:szCs w:val="24"/>
        </w:rPr>
        <w:t>_</w:t>
      </w:r>
      <w:r w:rsidRPr="00076E09">
        <w:rPr>
          <w:rFonts w:ascii="Times New Roman" w:eastAsia="宋体" w:hAnsi="Times New Roman" w:cs="Times New Roman"/>
          <w:sz w:val="24"/>
          <w:szCs w:val="24"/>
        </w:rPr>
        <w:t>order</w:t>
      </w:r>
      <w:r w:rsidRPr="00CB5C85">
        <w:rPr>
          <w:rFonts w:ascii="宋体" w:eastAsia="宋体" w:hAnsi="宋体"/>
          <w:sz w:val="24"/>
          <w:szCs w:val="24"/>
        </w:rPr>
        <w:t xml:space="preserve">: </w:t>
      </w:r>
      <w:r w:rsidRPr="00076E09">
        <w:rPr>
          <w:rFonts w:ascii="Times New Roman" w:eastAsia="宋体" w:hAnsi="Times New Roman" w:cs="Times New Roman"/>
          <w:sz w:val="24"/>
          <w:szCs w:val="24"/>
        </w:rPr>
        <w:t>1</w:t>
      </w:r>
      <w:r w:rsidRPr="00CB5C85">
        <w:rPr>
          <w:rFonts w:ascii="宋体" w:eastAsia="宋体" w:hAnsi="宋体"/>
          <w:sz w:val="24"/>
          <w:szCs w:val="24"/>
        </w:rPr>
        <w:t xml:space="preserve">, </w:t>
      </w:r>
      <w:r w:rsidRPr="00076E09">
        <w:rPr>
          <w:rFonts w:ascii="Times New Roman" w:eastAsia="宋体" w:hAnsi="Times New Roman" w:cs="Times New Roman"/>
          <w:sz w:val="24"/>
          <w:szCs w:val="24"/>
        </w:rPr>
        <w:t>dtype</w:t>
      </w:r>
      <w:r w:rsidRPr="00CB5C85">
        <w:rPr>
          <w:rFonts w:ascii="宋体" w:eastAsia="宋体" w:hAnsi="宋体"/>
          <w:sz w:val="24"/>
          <w:szCs w:val="24"/>
        </w:rPr>
        <w:t xml:space="preserve">: </w:t>
      </w:r>
      <w:r>
        <w:rPr>
          <w:rFonts w:ascii="宋体" w:eastAsia="宋体" w:hAnsi="宋体" w:hint="eastAsia"/>
          <w:sz w:val="24"/>
          <w:szCs w:val="24"/>
        </w:rPr>
        <w:t>“</w:t>
      </w:r>
      <w:r>
        <w:rPr>
          <w:rFonts w:ascii="Times New Roman" w:eastAsia="宋体" w:hAnsi="Times New Roman" w:cs="Times New Roman"/>
          <w:sz w:val="24"/>
          <w:szCs w:val="24"/>
        </w:rPr>
        <w:t>T</w:t>
      </w:r>
      <w:r>
        <w:rPr>
          <w:rFonts w:ascii="Times New Roman" w:eastAsia="宋体" w:hAnsi="Times New Roman" w:cs="Times New Roman" w:hint="eastAsia"/>
          <w:sz w:val="24"/>
          <w:szCs w:val="24"/>
        </w:rPr>
        <w:t>ensor</w:t>
      </w:r>
      <w:r>
        <w:rPr>
          <w:rFonts w:ascii="宋体" w:eastAsia="宋体" w:hAnsi="宋体" w:hint="eastAsia"/>
          <w:sz w:val="24"/>
          <w:szCs w:val="24"/>
        </w:rPr>
        <w:t>”</w:t>
      </w:r>
      <w:r w:rsidRPr="00CB5C85">
        <w:rPr>
          <w:rFonts w:ascii="宋体" w:eastAsia="宋体" w:hAnsi="宋体"/>
          <w:sz w:val="24"/>
          <w:szCs w:val="24"/>
        </w:rPr>
        <w:t>}</w:t>
      </w:r>
      <w:r w:rsidRPr="00CB5C85">
        <w:rPr>
          <w:rFonts w:ascii="宋体" w:eastAsia="宋体" w:hAnsi="宋体" w:hint="eastAsia"/>
          <w:sz w:val="24"/>
          <w:szCs w:val="24"/>
        </w:rPr>
        <w:t>。</w:t>
      </w:r>
    </w:p>
    <w:p w14:paraId="46FED1EB" w14:textId="07D915E9" w:rsidR="00A91891" w:rsidRDefault="00A91891" w:rsidP="00A91891">
      <w:pPr>
        <w:spacing w:line="360" w:lineRule="auto"/>
        <w:ind w:firstLineChars="200" w:firstLine="480"/>
        <w:rPr>
          <w:ins w:id="4" w:author="刘 屹洲" w:date="2022-12-25T09:44:00Z"/>
          <w:rFonts w:ascii="宋体" w:eastAsia="宋体" w:hAnsi="宋体"/>
          <w:sz w:val="24"/>
          <w:szCs w:val="24"/>
        </w:rPr>
      </w:pPr>
      <w:r w:rsidRPr="00CB5C85">
        <w:rPr>
          <w:rFonts w:ascii="宋体" w:eastAsia="宋体" w:hAnsi="宋体" w:hint="eastAsia"/>
          <w:sz w:val="24"/>
          <w:szCs w:val="24"/>
        </w:rPr>
        <w:t>若该</w:t>
      </w:r>
      <w:r>
        <w:rPr>
          <w:rFonts w:ascii="宋体" w:eastAsia="宋体" w:hAnsi="宋体" w:hint="eastAsia"/>
          <w:sz w:val="24"/>
          <w:szCs w:val="24"/>
        </w:rPr>
        <w:t>输出</w:t>
      </w:r>
      <w:r w:rsidRPr="00CB5C85">
        <w:rPr>
          <w:rFonts w:ascii="宋体" w:eastAsia="宋体" w:hAnsi="宋体" w:hint="eastAsia"/>
          <w:sz w:val="24"/>
          <w:szCs w:val="24"/>
        </w:rPr>
        <w:t>有多个可选类型，则</w:t>
      </w:r>
      <w:r>
        <w:rPr>
          <w:rFonts w:ascii="宋体" w:eastAsia="宋体" w:hAnsi="宋体" w:hint="eastAsia"/>
          <w:sz w:val="24"/>
          <w:szCs w:val="24"/>
        </w:rPr>
        <w:t>构建等同于可选类型数目的子输出</w:t>
      </w:r>
      <w:r w:rsidRPr="00CB5C85">
        <w:rPr>
          <w:rFonts w:ascii="宋体" w:eastAsia="宋体" w:hAnsi="宋体" w:hint="eastAsia"/>
          <w:sz w:val="24"/>
          <w:szCs w:val="24"/>
        </w:rPr>
        <w:t>节点</w:t>
      </w:r>
      <w:r>
        <w:rPr>
          <w:rFonts w:ascii="宋体" w:eastAsia="宋体" w:hAnsi="宋体" w:hint="eastAsia"/>
          <w:sz w:val="24"/>
          <w:szCs w:val="24"/>
        </w:rPr>
        <w:t>。</w:t>
      </w:r>
      <w:r w:rsidRPr="00CB5C85">
        <w:rPr>
          <w:rFonts w:ascii="宋体" w:eastAsia="宋体" w:hAnsi="宋体" w:hint="eastAsia"/>
          <w:sz w:val="24"/>
          <w:szCs w:val="24"/>
        </w:rPr>
        <w:t>其中父</w:t>
      </w:r>
      <w:r>
        <w:rPr>
          <w:rFonts w:ascii="宋体" w:eastAsia="宋体" w:hAnsi="宋体" w:hint="eastAsia"/>
          <w:sz w:val="24"/>
          <w:szCs w:val="24"/>
        </w:rPr>
        <w:t>输出</w:t>
      </w:r>
      <w:r w:rsidRPr="00CB5C85">
        <w:rPr>
          <w:rFonts w:ascii="宋体" w:eastAsia="宋体" w:hAnsi="宋体" w:hint="eastAsia"/>
          <w:sz w:val="24"/>
          <w:szCs w:val="24"/>
        </w:rPr>
        <w:t>节点的</w:t>
      </w:r>
      <w:r>
        <w:rPr>
          <w:rFonts w:ascii="宋体" w:eastAsia="宋体" w:hAnsi="宋体" w:hint="eastAsia"/>
          <w:sz w:val="24"/>
          <w:szCs w:val="24"/>
        </w:rPr>
        <w:t>“</w:t>
      </w:r>
      <w:r w:rsidRPr="00076E09">
        <w:rPr>
          <w:rFonts w:ascii="Times New Roman" w:eastAsia="宋体" w:hAnsi="Times New Roman" w:cs="Times New Roman"/>
          <w:sz w:val="24"/>
          <w:szCs w:val="24"/>
        </w:rPr>
        <w:t>dtype</w:t>
      </w:r>
      <w:r>
        <w:rPr>
          <w:rFonts w:ascii="宋体" w:eastAsia="宋体" w:hAnsi="宋体" w:hint="eastAsia"/>
          <w:sz w:val="24"/>
          <w:szCs w:val="24"/>
        </w:rPr>
        <w:t>”</w:t>
      </w:r>
      <w:r w:rsidRPr="00CB5C85">
        <w:rPr>
          <w:rFonts w:ascii="宋体" w:eastAsia="宋体" w:hAnsi="宋体" w:hint="eastAsia"/>
          <w:sz w:val="24"/>
          <w:szCs w:val="24"/>
        </w:rPr>
        <w:t>属性的值重定义为参数</w:t>
      </w:r>
      <w:r>
        <w:rPr>
          <w:rFonts w:ascii="宋体" w:eastAsia="宋体" w:hAnsi="宋体" w:hint="eastAsia"/>
          <w:sz w:val="24"/>
          <w:szCs w:val="24"/>
        </w:rPr>
        <w:t>可选</w:t>
      </w:r>
      <w:r w:rsidRPr="00CB5C85">
        <w:rPr>
          <w:rFonts w:ascii="宋体" w:eastAsia="宋体" w:hAnsi="宋体" w:hint="eastAsia"/>
          <w:sz w:val="24"/>
          <w:szCs w:val="24"/>
        </w:rPr>
        <w:t>类型的数目，子</w:t>
      </w:r>
      <w:r>
        <w:rPr>
          <w:rFonts w:ascii="宋体" w:eastAsia="宋体" w:hAnsi="宋体" w:hint="eastAsia"/>
          <w:sz w:val="24"/>
          <w:szCs w:val="24"/>
        </w:rPr>
        <w:t>输出</w:t>
      </w:r>
      <w:r w:rsidRPr="00CB5C85">
        <w:rPr>
          <w:rFonts w:ascii="宋体" w:eastAsia="宋体" w:hAnsi="宋体" w:hint="eastAsia"/>
          <w:sz w:val="24"/>
          <w:szCs w:val="24"/>
        </w:rPr>
        <w:t>节点</w:t>
      </w:r>
      <w:r>
        <w:rPr>
          <w:rFonts w:ascii="宋体" w:eastAsia="宋体" w:hAnsi="宋体" w:hint="eastAsia"/>
          <w:sz w:val="24"/>
          <w:szCs w:val="24"/>
        </w:rPr>
        <w:t>在父输出节点属性的基础上</w:t>
      </w:r>
      <w:r w:rsidRPr="00CB5C85">
        <w:rPr>
          <w:rFonts w:ascii="宋体" w:eastAsia="宋体" w:hAnsi="宋体" w:hint="eastAsia"/>
          <w:sz w:val="24"/>
          <w:szCs w:val="24"/>
        </w:rPr>
        <w:t>再添加一维属性，键名为</w:t>
      </w:r>
      <w:r>
        <w:rPr>
          <w:rFonts w:ascii="宋体" w:eastAsia="宋体" w:hAnsi="宋体" w:hint="eastAsia"/>
          <w:sz w:val="24"/>
          <w:szCs w:val="24"/>
        </w:rPr>
        <w:t>“</w:t>
      </w:r>
      <w:r>
        <w:rPr>
          <w:rFonts w:ascii="Times New Roman" w:eastAsia="宋体" w:hAnsi="Times New Roman" w:cs="Times New Roman"/>
          <w:sz w:val="24"/>
          <w:szCs w:val="24"/>
        </w:rPr>
        <w:t>dtype_order</w:t>
      </w:r>
      <w:r>
        <w:rPr>
          <w:rFonts w:ascii="宋体" w:eastAsia="宋体" w:hAnsi="宋体" w:hint="eastAsia"/>
          <w:sz w:val="24"/>
          <w:szCs w:val="24"/>
        </w:rPr>
        <w:t>”</w:t>
      </w:r>
      <w:r w:rsidRPr="00CB5C85">
        <w:rPr>
          <w:rFonts w:ascii="宋体" w:eastAsia="宋体" w:hAnsi="宋体" w:hint="eastAsia"/>
          <w:sz w:val="24"/>
          <w:szCs w:val="24"/>
        </w:rPr>
        <w:t>，值为该类型在类型列表中所处的</w:t>
      </w:r>
      <w:r>
        <w:rPr>
          <w:rFonts w:ascii="宋体" w:eastAsia="宋体" w:hAnsi="宋体" w:hint="eastAsia"/>
          <w:sz w:val="24"/>
          <w:szCs w:val="24"/>
        </w:rPr>
        <w:t>顺序</w:t>
      </w:r>
      <w:r w:rsidRPr="00CB5C85">
        <w:rPr>
          <w:rFonts w:ascii="宋体" w:eastAsia="宋体" w:hAnsi="宋体" w:hint="eastAsia"/>
          <w:sz w:val="24"/>
          <w:szCs w:val="24"/>
        </w:rPr>
        <w:t>序号。</w:t>
      </w:r>
    </w:p>
    <w:p w14:paraId="01ED19C9" w14:textId="1C5A8D54" w:rsidR="00464DF0" w:rsidRDefault="00464DF0" w:rsidP="00464DF0">
      <w:pPr>
        <w:pStyle w:val="2"/>
        <w:numPr>
          <w:ilvl w:val="0"/>
          <w:numId w:val="0"/>
        </w:numPr>
        <w:spacing w:before="156" w:after="156"/>
        <w:rPr>
          <w:ins w:id="5" w:author="刘 屹洲" w:date="2022-12-25T09:44:00Z"/>
        </w:rPr>
      </w:pPr>
      <w:ins w:id="6" w:author="刘 屹洲" w:date="2022-12-25T09:44:00Z">
        <w:r>
          <w:t xml:space="preserve">1.6 </w:t>
        </w:r>
        <w:r>
          <w:rPr>
            <w:rFonts w:hint="eastAsia"/>
          </w:rPr>
          <w:t>成员函数节点(</w:t>
        </w:r>
      </w:ins>
      <w:ins w:id="7" w:author="刘 屹洲" w:date="2022-12-25T09:46:00Z">
        <w:r w:rsidRPr="00464DF0">
          <w:t>Member Function</w:t>
        </w:r>
      </w:ins>
      <w:ins w:id="8" w:author="刘 屹洲" w:date="2022-12-25T09:44:00Z">
        <w:r>
          <w:t xml:space="preserve"> N</w:t>
        </w:r>
        <w:r>
          <w:rPr>
            <w:rFonts w:hint="eastAsia"/>
          </w:rPr>
          <w:t>odes</w:t>
        </w:r>
        <w:r>
          <w:t>)</w:t>
        </w:r>
      </w:ins>
    </w:p>
    <w:p w14:paraId="0002F1D7" w14:textId="77777777" w:rsidR="00464DF0" w:rsidRDefault="00464DF0" w:rsidP="00464DF0">
      <w:pPr>
        <w:pStyle w:val="3"/>
        <w:spacing w:beforeLines="50" w:before="156" w:afterLines="50" w:after="156" w:line="415" w:lineRule="auto"/>
        <w:rPr>
          <w:ins w:id="9" w:author="刘 屹洲" w:date="2022-12-25T09:44:00Z"/>
          <w:rFonts w:ascii="Times New Roman" w:eastAsia="微软雅黑" w:hAnsi="Times New Roman" w:cs="Times New Roman"/>
          <w:b w:val="0"/>
          <w:bCs w:val="0"/>
          <w:sz w:val="24"/>
          <w:szCs w:val="24"/>
        </w:rPr>
      </w:pPr>
      <w:ins w:id="10" w:author="刘 屹洲" w:date="2022-12-25T09:44:00Z">
        <w:r>
          <w:rPr>
            <w:rFonts w:ascii="黑体" w:eastAsia="黑体" w:hAnsi="黑体"/>
            <w:b w:val="0"/>
            <w:bCs w:val="0"/>
            <w:sz w:val="24"/>
            <w:szCs w:val="24"/>
          </w:rPr>
          <w:t>1</w:t>
        </w:r>
        <w:r w:rsidRPr="00805D74">
          <w:rPr>
            <w:rFonts w:ascii="黑体" w:eastAsia="黑体" w:hAnsi="黑体"/>
            <w:b w:val="0"/>
            <w:bCs w:val="0"/>
            <w:sz w:val="24"/>
            <w:szCs w:val="24"/>
          </w:rPr>
          <w:t>.</w:t>
        </w:r>
        <w:r>
          <w:rPr>
            <w:rFonts w:ascii="黑体" w:eastAsia="黑体" w:hAnsi="黑体"/>
            <w:b w:val="0"/>
            <w:bCs w:val="0"/>
            <w:sz w:val="24"/>
            <w:szCs w:val="24"/>
          </w:rPr>
          <w:t>5</w:t>
        </w:r>
        <w:r w:rsidRPr="00805D74">
          <w:rPr>
            <w:rFonts w:ascii="黑体" w:eastAsia="黑体" w:hAnsi="黑体"/>
            <w:b w:val="0"/>
            <w:bCs w:val="0"/>
            <w:sz w:val="24"/>
            <w:szCs w:val="24"/>
          </w:rPr>
          <w:t xml:space="preserve">.1 </w:t>
        </w:r>
        <w:r>
          <w:rPr>
            <w:rFonts w:ascii="黑体" w:eastAsia="黑体" w:hAnsi="黑体" w:hint="eastAsia"/>
            <w:b w:val="0"/>
            <w:bCs w:val="0"/>
            <w:sz w:val="24"/>
            <w:szCs w:val="24"/>
          </w:rPr>
          <w:t>标签</w:t>
        </w:r>
        <w:r w:rsidRPr="00805D74">
          <w:rPr>
            <w:rFonts w:ascii="Times New Roman" w:eastAsia="微软雅黑" w:hAnsi="Times New Roman" w:cs="Times New Roman"/>
            <w:b w:val="0"/>
            <w:bCs w:val="0"/>
            <w:sz w:val="24"/>
            <w:szCs w:val="24"/>
          </w:rPr>
          <w:t>(label)</w:t>
        </w:r>
      </w:ins>
    </w:p>
    <w:p w14:paraId="0C0472F8" w14:textId="322BE487" w:rsidR="00464DF0" w:rsidRPr="007E06D9" w:rsidRDefault="00464DF0" w:rsidP="00464DF0">
      <w:pPr>
        <w:spacing w:line="360" w:lineRule="auto"/>
        <w:ind w:firstLineChars="200" w:firstLine="480"/>
        <w:rPr>
          <w:ins w:id="11" w:author="刘 屹洲" w:date="2022-12-25T09:44:00Z"/>
          <w:rFonts w:ascii="宋体" w:eastAsia="宋体" w:hAnsi="宋体"/>
          <w:sz w:val="24"/>
          <w:szCs w:val="24"/>
        </w:rPr>
      </w:pPr>
      <w:ins w:id="12" w:author="刘 屹洲" w:date="2022-12-25T09:47:00Z">
        <w:r>
          <w:rPr>
            <w:rFonts w:ascii="宋体" w:eastAsia="宋体" w:hAnsi="宋体" w:hint="eastAsia"/>
            <w:sz w:val="24"/>
            <w:szCs w:val="24"/>
          </w:rPr>
          <w:t>成员函数节点</w:t>
        </w:r>
      </w:ins>
      <w:ins w:id="13" w:author="刘 屹洲" w:date="2022-12-25T09:48:00Z">
        <w:r w:rsidRPr="00C2093C">
          <w:rPr>
            <w:rFonts w:ascii="宋体" w:eastAsia="宋体" w:hAnsi="宋体" w:hint="eastAsia"/>
            <w:sz w:val="24"/>
            <w:szCs w:val="24"/>
          </w:rPr>
          <w:t>的标签命名格式为：“</w:t>
        </w:r>
        <w:r>
          <w:rPr>
            <w:rFonts w:ascii="Times New Roman" w:eastAsia="宋体" w:hAnsi="Times New Roman" w:cs="Times New Roman" w:hint="eastAsia"/>
            <w:sz w:val="24"/>
            <w:szCs w:val="24"/>
          </w:rPr>
          <w:t>member</w:t>
        </w:r>
        <w:r>
          <w:rPr>
            <w:rFonts w:ascii="Times New Roman" w:eastAsia="宋体" w:hAnsi="Times New Roman" w:cs="Times New Roman"/>
            <w:sz w:val="24"/>
            <w:szCs w:val="24"/>
          </w:rPr>
          <w:t>_fun</w:t>
        </w:r>
      </w:ins>
      <w:ins w:id="14" w:author="刘 屹洲" w:date="2023-01-06T10:47:00Z">
        <w:r w:rsidR="00EC6FDD">
          <w:rPr>
            <w:rFonts w:ascii="Times New Roman" w:eastAsia="宋体" w:hAnsi="Times New Roman" w:cs="Times New Roman" w:hint="eastAsia"/>
            <w:sz w:val="24"/>
            <w:szCs w:val="24"/>
          </w:rPr>
          <w:t>c</w:t>
        </w:r>
      </w:ins>
      <w:ins w:id="15" w:author="刘 屹洲" w:date="2022-12-25T09:48:00Z">
        <w:r>
          <w:rPr>
            <w:rFonts w:ascii="Times New Roman" w:eastAsia="宋体" w:hAnsi="Times New Roman" w:cs="Times New Roman"/>
            <w:sz w:val="24"/>
            <w:szCs w:val="24"/>
          </w:rPr>
          <w:t>tion</w:t>
        </w:r>
        <w:r w:rsidRPr="00C2093C">
          <w:rPr>
            <w:rFonts w:ascii="宋体" w:eastAsia="宋体" w:hAnsi="宋体" w:hint="eastAsia"/>
            <w:sz w:val="24"/>
            <w:szCs w:val="24"/>
          </w:rPr>
          <w:t>”</w:t>
        </w:r>
      </w:ins>
      <w:ins w:id="16" w:author="刘 屹洲" w:date="2022-12-25T09:44:00Z">
        <w:r w:rsidRPr="00CB5C85">
          <w:rPr>
            <w:rFonts w:ascii="宋体" w:eastAsia="宋体" w:hAnsi="宋体" w:hint="eastAsia"/>
            <w:sz w:val="24"/>
            <w:szCs w:val="24"/>
          </w:rPr>
          <w:t>。</w:t>
        </w:r>
      </w:ins>
    </w:p>
    <w:p w14:paraId="21BB3E80" w14:textId="77777777" w:rsidR="00464DF0" w:rsidRDefault="00464DF0" w:rsidP="00464DF0">
      <w:pPr>
        <w:pStyle w:val="3"/>
        <w:rPr>
          <w:ins w:id="17" w:author="刘 屹洲" w:date="2022-12-25T09:44:00Z"/>
          <w:rFonts w:ascii="Times New Roman" w:eastAsia="微软雅黑" w:hAnsi="Times New Roman" w:cs="Times New Roman"/>
          <w:b w:val="0"/>
          <w:bCs w:val="0"/>
          <w:sz w:val="24"/>
          <w:szCs w:val="24"/>
        </w:rPr>
      </w:pPr>
      <w:ins w:id="18" w:author="刘 屹洲" w:date="2022-12-25T09:44:00Z">
        <w:r>
          <w:rPr>
            <w:rFonts w:ascii="黑体" w:eastAsia="黑体" w:hAnsi="黑体"/>
            <w:b w:val="0"/>
            <w:bCs w:val="0"/>
            <w:sz w:val="24"/>
            <w:szCs w:val="24"/>
          </w:rPr>
          <w:t>1</w:t>
        </w:r>
        <w:r w:rsidRPr="00805D74">
          <w:rPr>
            <w:rFonts w:ascii="黑体" w:eastAsia="黑体" w:hAnsi="黑体"/>
            <w:b w:val="0"/>
            <w:bCs w:val="0"/>
            <w:sz w:val="24"/>
            <w:szCs w:val="24"/>
          </w:rPr>
          <w:t>.</w:t>
        </w:r>
        <w:r>
          <w:rPr>
            <w:rFonts w:ascii="黑体" w:eastAsia="黑体" w:hAnsi="黑体"/>
            <w:b w:val="0"/>
            <w:bCs w:val="0"/>
            <w:sz w:val="24"/>
            <w:szCs w:val="24"/>
          </w:rPr>
          <w:t>5</w:t>
        </w:r>
        <w:r w:rsidRPr="00805D74">
          <w:rPr>
            <w:rFonts w:ascii="黑体" w:eastAsia="黑体" w:hAnsi="黑体"/>
            <w:b w:val="0"/>
            <w:bCs w:val="0"/>
            <w:sz w:val="24"/>
            <w:szCs w:val="24"/>
          </w:rPr>
          <w:t>.</w:t>
        </w:r>
        <w:r>
          <w:rPr>
            <w:rFonts w:ascii="黑体" w:eastAsia="黑体" w:hAnsi="黑体"/>
            <w:b w:val="0"/>
            <w:bCs w:val="0"/>
            <w:sz w:val="24"/>
            <w:szCs w:val="24"/>
          </w:rPr>
          <w:t>2</w:t>
        </w:r>
        <w:r w:rsidRPr="00805D74">
          <w:rPr>
            <w:rFonts w:ascii="黑体" w:eastAsia="黑体" w:hAnsi="黑体"/>
            <w:b w:val="0"/>
            <w:bCs w:val="0"/>
            <w:sz w:val="24"/>
            <w:szCs w:val="24"/>
          </w:rPr>
          <w:t xml:space="preserve"> </w:t>
        </w:r>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ins>
    </w:p>
    <w:p w14:paraId="2E2A4B2F" w14:textId="6B358F9E" w:rsidR="00464DF0" w:rsidRPr="001A4161" w:rsidRDefault="001A4161" w:rsidP="001A4161">
      <w:pPr>
        <w:spacing w:line="360" w:lineRule="auto"/>
        <w:ind w:firstLineChars="200" w:firstLine="480"/>
        <w:rPr>
          <w:rFonts w:ascii="宋体" w:eastAsia="宋体" w:hAnsi="宋体"/>
          <w:sz w:val="24"/>
          <w:szCs w:val="24"/>
        </w:rPr>
      </w:pPr>
      <w:ins w:id="19" w:author="刘 屹洲" w:date="2022-12-25T10:01:00Z">
        <w:r>
          <w:rPr>
            <w:rFonts w:ascii="宋体" w:eastAsia="宋体" w:hAnsi="宋体" w:hint="eastAsia"/>
            <w:sz w:val="24"/>
            <w:szCs w:val="24"/>
          </w:rPr>
          <w:t>成员函数节点</w:t>
        </w:r>
      </w:ins>
      <w:ins w:id="20" w:author="刘 屹洲" w:date="2022-12-25T09:44:00Z">
        <w:r w:rsidR="00464DF0" w:rsidRPr="00CB5C85">
          <w:rPr>
            <w:rFonts w:ascii="宋体" w:eastAsia="宋体" w:hAnsi="宋体" w:hint="eastAsia"/>
            <w:sz w:val="24"/>
            <w:szCs w:val="24"/>
          </w:rPr>
          <w:t>的属性命名</w:t>
        </w:r>
      </w:ins>
      <w:ins w:id="21" w:author="刘 屹洲" w:date="2022-12-25T09:49:00Z">
        <w:r w:rsidR="00464DF0" w:rsidRPr="00863DB2">
          <w:rPr>
            <w:rFonts w:ascii="宋体" w:eastAsia="宋体" w:hAnsi="宋体" w:hint="eastAsia"/>
            <w:sz w:val="24"/>
            <w:szCs w:val="24"/>
          </w:rPr>
          <w:t>包含</w:t>
        </w:r>
        <w:r w:rsidR="00464DF0">
          <w:rPr>
            <w:rFonts w:ascii="宋体" w:eastAsia="宋体" w:hAnsi="宋体" w:hint="eastAsia"/>
            <w:sz w:val="24"/>
            <w:szCs w:val="24"/>
          </w:rPr>
          <w:t>三</w:t>
        </w:r>
        <w:r w:rsidR="00464DF0" w:rsidRPr="00863DB2">
          <w:rPr>
            <w:rFonts w:ascii="宋体" w:eastAsia="宋体" w:hAnsi="宋体" w:hint="eastAsia"/>
            <w:sz w:val="24"/>
            <w:szCs w:val="24"/>
          </w:rPr>
          <w:t>个键值对，</w:t>
        </w:r>
        <w:r w:rsidR="00464DF0" w:rsidRPr="00C2093C">
          <w:rPr>
            <w:rFonts w:ascii="宋体" w:eastAsia="宋体" w:hAnsi="宋体" w:hint="eastAsia"/>
            <w:sz w:val="24"/>
            <w:szCs w:val="24"/>
          </w:rPr>
          <w:t>其中，</w:t>
        </w:r>
        <w:r w:rsidR="00464DF0" w:rsidRPr="00843B42">
          <w:rPr>
            <w:rFonts w:ascii="宋体" w:eastAsia="宋体" w:hAnsi="宋体" w:hint="eastAsia"/>
            <w:sz w:val="24"/>
            <w:szCs w:val="24"/>
          </w:rPr>
          <w:t>第一个键名为</w:t>
        </w:r>
        <w:r w:rsidR="00464DF0">
          <w:rPr>
            <w:rFonts w:ascii="宋体" w:eastAsia="宋体" w:hAnsi="宋体" w:cs="Times New Roman" w:hint="eastAsia"/>
            <w:sz w:val="24"/>
            <w:szCs w:val="24"/>
          </w:rPr>
          <w:t>“</w:t>
        </w:r>
        <w:r w:rsidR="00464DF0">
          <w:rPr>
            <w:rFonts w:ascii="Times New Roman" w:eastAsia="宋体" w:hAnsi="Times New Roman" w:cs="Times New Roman" w:hint="eastAsia"/>
            <w:sz w:val="24"/>
            <w:szCs w:val="24"/>
          </w:rPr>
          <w:t>framework</w:t>
        </w:r>
        <w:r w:rsidR="00464DF0">
          <w:rPr>
            <w:rFonts w:ascii="宋体" w:eastAsia="宋体" w:hAnsi="宋体" w:cs="Times New Roman" w:hint="eastAsia"/>
            <w:sz w:val="24"/>
            <w:szCs w:val="24"/>
          </w:rPr>
          <w:t>”</w:t>
        </w:r>
        <w:r w:rsidR="00464DF0" w:rsidRPr="00843B42">
          <w:rPr>
            <w:rFonts w:ascii="宋体" w:eastAsia="宋体" w:hAnsi="宋体" w:hint="eastAsia"/>
            <w:sz w:val="24"/>
            <w:szCs w:val="24"/>
          </w:rPr>
          <w:t>，值为所</w:t>
        </w:r>
        <w:r w:rsidR="00464DF0">
          <w:rPr>
            <w:rFonts w:ascii="宋体" w:eastAsia="宋体" w:hAnsi="宋体" w:hint="eastAsia"/>
            <w:sz w:val="24"/>
            <w:szCs w:val="24"/>
          </w:rPr>
          <w:t>属</w:t>
        </w:r>
        <w:r w:rsidR="00464DF0" w:rsidRPr="00843B42">
          <w:rPr>
            <w:rFonts w:ascii="宋体" w:eastAsia="宋体" w:hAnsi="宋体" w:hint="eastAsia"/>
            <w:sz w:val="24"/>
            <w:szCs w:val="24"/>
          </w:rPr>
          <w:t>的</w:t>
        </w:r>
        <w:r w:rsidR="00464DF0">
          <w:rPr>
            <w:rFonts w:ascii="宋体" w:eastAsia="宋体" w:hAnsi="宋体" w:hint="eastAsia"/>
            <w:sz w:val="24"/>
            <w:szCs w:val="24"/>
          </w:rPr>
          <w:t>深度学习</w:t>
        </w:r>
        <w:r w:rsidR="00464DF0" w:rsidRPr="00843B42">
          <w:rPr>
            <w:rFonts w:ascii="宋体" w:eastAsia="宋体" w:hAnsi="宋体" w:hint="eastAsia"/>
            <w:sz w:val="24"/>
            <w:szCs w:val="24"/>
          </w:rPr>
          <w:t>框架</w:t>
        </w:r>
        <w:r w:rsidR="00464DF0">
          <w:rPr>
            <w:rFonts w:ascii="宋体" w:eastAsia="宋体" w:hAnsi="宋体" w:hint="eastAsia"/>
            <w:sz w:val="24"/>
            <w:szCs w:val="24"/>
          </w:rPr>
          <w:t>；</w:t>
        </w:r>
        <w:r w:rsidR="00464DF0" w:rsidRPr="00863DB2">
          <w:rPr>
            <w:rFonts w:ascii="宋体" w:eastAsia="宋体" w:hAnsi="宋体" w:hint="eastAsia"/>
            <w:sz w:val="24"/>
            <w:szCs w:val="24"/>
          </w:rPr>
          <w:t>第</w:t>
        </w:r>
        <w:r w:rsidR="00464DF0">
          <w:rPr>
            <w:rFonts w:ascii="宋体" w:eastAsia="宋体" w:hAnsi="宋体" w:hint="eastAsia"/>
            <w:sz w:val="24"/>
            <w:szCs w:val="24"/>
          </w:rPr>
          <w:t>二</w:t>
        </w:r>
        <w:r w:rsidR="00464DF0" w:rsidRPr="00863DB2">
          <w:rPr>
            <w:rFonts w:ascii="宋体" w:eastAsia="宋体" w:hAnsi="宋体" w:hint="eastAsia"/>
            <w:sz w:val="24"/>
            <w:szCs w:val="24"/>
          </w:rPr>
          <w:t>个键值对的键名为</w:t>
        </w:r>
        <w:r w:rsidR="00464DF0">
          <w:rPr>
            <w:rFonts w:ascii="宋体" w:eastAsia="宋体" w:hAnsi="宋体" w:hint="eastAsia"/>
            <w:sz w:val="24"/>
            <w:szCs w:val="24"/>
          </w:rPr>
          <w:t>“</w:t>
        </w:r>
        <w:r w:rsidR="00464DF0" w:rsidRPr="007E06D9">
          <w:rPr>
            <w:rFonts w:ascii="Times New Roman" w:eastAsia="宋体" w:hAnsi="Times New Roman" w:cs="Times New Roman"/>
            <w:sz w:val="24"/>
            <w:szCs w:val="24"/>
          </w:rPr>
          <w:t>name</w:t>
        </w:r>
        <w:r w:rsidR="00464DF0">
          <w:rPr>
            <w:rFonts w:ascii="宋体" w:eastAsia="宋体" w:hAnsi="宋体" w:hint="eastAsia"/>
            <w:sz w:val="24"/>
            <w:szCs w:val="24"/>
          </w:rPr>
          <w:t>”</w:t>
        </w:r>
        <w:r w:rsidR="00464DF0" w:rsidRPr="00863DB2">
          <w:rPr>
            <w:rFonts w:ascii="宋体" w:eastAsia="宋体" w:hAnsi="宋体" w:hint="eastAsia"/>
            <w:sz w:val="24"/>
            <w:szCs w:val="24"/>
          </w:rPr>
          <w:t>，值为相应的</w:t>
        </w:r>
      </w:ins>
      <w:ins w:id="22" w:author="刘 屹洲" w:date="2022-12-25T10:02:00Z">
        <w:r>
          <w:rPr>
            <w:rFonts w:ascii="宋体" w:eastAsia="宋体" w:hAnsi="宋体" w:hint="eastAsia"/>
            <w:sz w:val="24"/>
            <w:szCs w:val="24"/>
          </w:rPr>
          <w:t>成员函数</w:t>
        </w:r>
      </w:ins>
      <w:ins w:id="23" w:author="刘 屹洲" w:date="2022-12-25T09:49:00Z">
        <w:r w:rsidR="00464DF0" w:rsidRPr="00863DB2">
          <w:rPr>
            <w:rFonts w:ascii="宋体" w:eastAsia="宋体" w:hAnsi="宋体" w:hint="eastAsia"/>
            <w:sz w:val="24"/>
            <w:szCs w:val="24"/>
          </w:rPr>
          <w:t>名称</w:t>
        </w:r>
        <w:r w:rsidR="00464DF0">
          <w:rPr>
            <w:rFonts w:ascii="宋体" w:eastAsia="宋体" w:hAnsi="宋体" w:hint="eastAsia"/>
            <w:sz w:val="24"/>
            <w:szCs w:val="24"/>
          </w:rPr>
          <w:t>。</w:t>
        </w:r>
        <w:r w:rsidR="00464DF0" w:rsidRPr="00863DB2">
          <w:rPr>
            <w:rFonts w:ascii="宋体" w:eastAsia="宋体" w:hAnsi="宋体" w:hint="eastAsia"/>
            <w:sz w:val="24"/>
            <w:szCs w:val="24"/>
          </w:rPr>
          <w:t>示例如下：</w:t>
        </w:r>
        <w:r w:rsidR="00464DF0" w:rsidRPr="00863DB2">
          <w:rPr>
            <w:rFonts w:ascii="宋体" w:eastAsia="宋体" w:hAnsi="宋体"/>
            <w:sz w:val="24"/>
            <w:szCs w:val="24"/>
          </w:rPr>
          <w:t>{</w:t>
        </w:r>
        <w:r w:rsidR="00464DF0" w:rsidRPr="00194B08">
          <w:rPr>
            <w:rFonts w:ascii="Times New Roman" w:eastAsia="宋体" w:hAnsi="Times New Roman" w:cs="Times New Roman" w:hint="eastAsia"/>
            <w:sz w:val="24"/>
            <w:szCs w:val="24"/>
          </w:rPr>
          <w:t xml:space="preserve"> </w:t>
        </w:r>
        <w:r w:rsidR="00464DF0">
          <w:rPr>
            <w:rFonts w:ascii="Times New Roman" w:eastAsia="宋体" w:hAnsi="Times New Roman" w:cs="Times New Roman" w:hint="eastAsia"/>
            <w:sz w:val="24"/>
            <w:szCs w:val="24"/>
          </w:rPr>
          <w:t>fr</w:t>
        </w:r>
        <w:r w:rsidR="00464DF0">
          <w:rPr>
            <w:rFonts w:ascii="Times New Roman" w:eastAsia="宋体" w:hAnsi="Times New Roman" w:cs="Times New Roman"/>
            <w:sz w:val="24"/>
            <w:szCs w:val="24"/>
          </w:rPr>
          <w:t>amework</w:t>
        </w:r>
        <w:r w:rsidR="00464DF0" w:rsidRPr="00843B42">
          <w:rPr>
            <w:rFonts w:ascii="宋体" w:eastAsia="宋体" w:hAnsi="宋体" w:cs="Times New Roman"/>
            <w:sz w:val="24"/>
            <w:szCs w:val="24"/>
          </w:rPr>
          <w:t xml:space="preserve">: </w:t>
        </w:r>
        <w:r w:rsidR="00464DF0">
          <w:rPr>
            <w:rFonts w:ascii="宋体" w:eastAsia="宋体" w:hAnsi="宋体" w:cs="Times New Roman" w:hint="eastAsia"/>
            <w:sz w:val="24"/>
            <w:szCs w:val="24"/>
          </w:rPr>
          <w:t>“</w:t>
        </w:r>
        <w:r w:rsidR="00464DF0">
          <w:rPr>
            <w:rFonts w:ascii="Times New Roman" w:eastAsia="宋体" w:hAnsi="Times New Roman" w:cs="Times New Roman"/>
            <w:sz w:val="24"/>
            <w:szCs w:val="24"/>
          </w:rPr>
          <w:t>P</w:t>
        </w:r>
        <w:r w:rsidR="00464DF0">
          <w:rPr>
            <w:rFonts w:ascii="Times New Roman" w:eastAsia="宋体" w:hAnsi="Times New Roman" w:cs="Times New Roman" w:hint="eastAsia"/>
            <w:sz w:val="24"/>
            <w:szCs w:val="24"/>
          </w:rPr>
          <w:t>ytorch</w:t>
        </w:r>
        <w:r w:rsidR="00464DF0">
          <w:rPr>
            <w:rFonts w:ascii="宋体" w:eastAsia="宋体" w:hAnsi="宋体" w:cs="Times New Roman" w:hint="eastAsia"/>
            <w:sz w:val="24"/>
            <w:szCs w:val="24"/>
          </w:rPr>
          <w:t xml:space="preserve">”， </w:t>
        </w:r>
        <w:r w:rsidR="00464DF0" w:rsidRPr="007E06D9">
          <w:rPr>
            <w:rFonts w:ascii="Times New Roman" w:eastAsia="宋体" w:hAnsi="Times New Roman" w:cs="Times New Roman"/>
            <w:sz w:val="24"/>
            <w:szCs w:val="24"/>
          </w:rPr>
          <w:t>name</w:t>
        </w:r>
        <w:r w:rsidR="00464DF0" w:rsidRPr="00863DB2">
          <w:rPr>
            <w:rFonts w:ascii="宋体" w:eastAsia="宋体" w:hAnsi="宋体"/>
            <w:sz w:val="24"/>
            <w:szCs w:val="24"/>
          </w:rPr>
          <w:t xml:space="preserve">: </w:t>
        </w:r>
        <w:r w:rsidR="00464DF0">
          <w:rPr>
            <w:rFonts w:ascii="宋体" w:eastAsia="宋体" w:hAnsi="宋体" w:hint="eastAsia"/>
            <w:sz w:val="24"/>
            <w:szCs w:val="24"/>
          </w:rPr>
          <w:t>“</w:t>
        </w:r>
      </w:ins>
      <w:ins w:id="24" w:author="刘 屹洲" w:date="2022-12-25T10:06:00Z">
        <w:r>
          <w:rPr>
            <w:rFonts w:ascii="Times New Roman" w:eastAsia="宋体" w:hAnsi="Times New Roman" w:cs="Times New Roman" w:hint="eastAsia"/>
            <w:sz w:val="24"/>
            <w:szCs w:val="24"/>
          </w:rPr>
          <w:t>forward</w:t>
        </w:r>
      </w:ins>
      <w:ins w:id="25" w:author="刘 屹洲" w:date="2022-12-25T09:49:00Z">
        <w:r w:rsidR="00464DF0">
          <w:rPr>
            <w:rFonts w:ascii="宋体" w:eastAsia="宋体" w:hAnsi="宋体" w:hint="eastAsia"/>
            <w:sz w:val="24"/>
            <w:szCs w:val="24"/>
          </w:rPr>
          <w:t>”</w:t>
        </w:r>
        <w:r w:rsidR="00464DF0" w:rsidRPr="00863DB2">
          <w:rPr>
            <w:rFonts w:ascii="宋体" w:eastAsia="宋体" w:hAnsi="宋体"/>
            <w:sz w:val="24"/>
            <w:szCs w:val="24"/>
          </w:rPr>
          <w:t>}</w:t>
        </w:r>
      </w:ins>
      <w:ins w:id="26" w:author="刘 屹洲" w:date="2022-12-25T10:04:00Z">
        <w:r w:rsidRPr="00CB5C85">
          <w:rPr>
            <w:rFonts w:ascii="宋体" w:eastAsia="宋体" w:hAnsi="宋体" w:hint="eastAsia"/>
            <w:sz w:val="24"/>
            <w:szCs w:val="24"/>
          </w:rPr>
          <w:t>，</w:t>
        </w:r>
        <w:r w:rsidRPr="00CB5C85">
          <w:rPr>
            <w:rFonts w:ascii="宋体" w:eastAsia="宋体" w:hAnsi="宋体"/>
            <w:sz w:val="24"/>
            <w:szCs w:val="24"/>
          </w:rPr>
          <w:t>{</w:t>
        </w:r>
        <w:r w:rsidRPr="005C03F1">
          <w:rPr>
            <w:rFonts w:ascii="Times New Roman" w:eastAsia="宋体" w:hAnsi="Times New Roman" w:cs="Times New Roman"/>
            <w:sz w:val="24"/>
            <w:szCs w:val="24"/>
          </w:rPr>
          <w:t xml:space="preserve"> </w:t>
        </w:r>
        <w:r w:rsidRPr="00851A0B">
          <w:rPr>
            <w:rFonts w:ascii="Times New Roman" w:eastAsia="宋体" w:hAnsi="Times New Roman" w:cs="Times New Roman"/>
            <w:sz w:val="24"/>
            <w:szCs w:val="24"/>
          </w:rPr>
          <w:t>framework</w:t>
        </w:r>
        <w:r>
          <w:rPr>
            <w:rFonts w:ascii="宋体" w:eastAsia="宋体" w:hAnsi="宋体" w:hint="eastAsia"/>
            <w:sz w:val="24"/>
            <w:szCs w:val="24"/>
          </w:rPr>
          <w:t>：“</w:t>
        </w:r>
      </w:ins>
      <w:ins w:id="27" w:author="刘 屹洲" w:date="2022-12-25T10:05:00Z">
        <w:r>
          <w:rPr>
            <w:rFonts w:ascii="Times New Roman" w:eastAsia="宋体" w:hAnsi="Times New Roman" w:cs="Times New Roman"/>
            <w:sz w:val="24"/>
            <w:szCs w:val="24"/>
          </w:rPr>
          <w:t>M</w:t>
        </w:r>
        <w:r>
          <w:rPr>
            <w:rFonts w:ascii="Times New Roman" w:eastAsia="宋体" w:hAnsi="Times New Roman" w:cs="Times New Roman" w:hint="eastAsia"/>
            <w:sz w:val="24"/>
            <w:szCs w:val="24"/>
          </w:rPr>
          <w:t>ind</w:t>
        </w:r>
        <w:r>
          <w:rPr>
            <w:rFonts w:ascii="Times New Roman" w:eastAsia="宋体" w:hAnsi="Times New Roman" w:cs="Times New Roman"/>
            <w:sz w:val="24"/>
            <w:szCs w:val="24"/>
          </w:rPr>
          <w:t>S</w:t>
        </w:r>
        <w:r>
          <w:rPr>
            <w:rFonts w:ascii="Times New Roman" w:eastAsia="宋体" w:hAnsi="Times New Roman" w:cs="Times New Roman" w:hint="eastAsia"/>
            <w:sz w:val="24"/>
            <w:szCs w:val="24"/>
          </w:rPr>
          <w:t>pore</w:t>
        </w:r>
      </w:ins>
      <w:ins w:id="28" w:author="刘 屹洲" w:date="2022-12-25T10:04:00Z">
        <w:r>
          <w:rPr>
            <w:rFonts w:ascii="宋体" w:eastAsia="宋体" w:hAnsi="宋体" w:hint="eastAsia"/>
            <w:sz w:val="24"/>
            <w:szCs w:val="24"/>
          </w:rPr>
          <w:t>”，</w:t>
        </w:r>
      </w:ins>
      <w:ins w:id="29" w:author="刘 屹洲" w:date="2022-12-25T10:05:00Z">
        <w:r>
          <w:rPr>
            <w:rFonts w:ascii="宋体" w:eastAsia="宋体" w:hAnsi="宋体" w:hint="eastAsia"/>
            <w:sz w:val="24"/>
            <w:szCs w:val="24"/>
          </w:rPr>
          <w:t xml:space="preserve"> </w:t>
        </w:r>
      </w:ins>
      <w:ins w:id="30" w:author="刘 屹洲" w:date="2022-12-25T10:04:00Z">
        <w:r w:rsidRPr="00055061">
          <w:rPr>
            <w:rFonts w:ascii="Times New Roman" w:eastAsia="宋体" w:hAnsi="Times New Roman" w:cs="Times New Roman"/>
            <w:sz w:val="24"/>
            <w:szCs w:val="24"/>
          </w:rPr>
          <w:t>name</w:t>
        </w:r>
        <w:r w:rsidRPr="00CB5C85">
          <w:rPr>
            <w:rFonts w:ascii="宋体" w:eastAsia="宋体" w:hAnsi="宋体"/>
            <w:sz w:val="24"/>
            <w:szCs w:val="24"/>
          </w:rPr>
          <w:t xml:space="preserve">: </w:t>
        </w:r>
        <w:r>
          <w:rPr>
            <w:rFonts w:ascii="宋体" w:eastAsia="宋体" w:hAnsi="宋体" w:hint="eastAsia"/>
            <w:sz w:val="24"/>
            <w:szCs w:val="24"/>
          </w:rPr>
          <w:t>“</w:t>
        </w:r>
      </w:ins>
      <w:ins w:id="31" w:author="刘 屹洲" w:date="2022-12-25T10:08:00Z">
        <w:r>
          <w:rPr>
            <w:rFonts w:ascii="Times New Roman" w:eastAsia="宋体" w:hAnsi="Times New Roman" w:cs="Times New Roman"/>
            <w:sz w:val="24"/>
            <w:szCs w:val="24"/>
          </w:rPr>
          <w:t>construct</w:t>
        </w:r>
      </w:ins>
      <w:ins w:id="32" w:author="刘 屹洲" w:date="2022-12-25T10:04:00Z">
        <w:r>
          <w:rPr>
            <w:rFonts w:ascii="宋体" w:eastAsia="宋体" w:hAnsi="宋体" w:hint="eastAsia"/>
            <w:sz w:val="24"/>
            <w:szCs w:val="24"/>
          </w:rPr>
          <w:t>”</w:t>
        </w:r>
        <w:r w:rsidRPr="00CB5C85">
          <w:rPr>
            <w:rFonts w:ascii="宋体" w:eastAsia="宋体" w:hAnsi="宋体"/>
            <w:sz w:val="24"/>
            <w:szCs w:val="24"/>
          </w:rPr>
          <w:t>}</w:t>
        </w:r>
      </w:ins>
      <w:ins w:id="33" w:author="刘 屹洲" w:date="2022-12-25T09:49:00Z">
        <w:r w:rsidR="00464DF0" w:rsidRPr="00863DB2">
          <w:rPr>
            <w:rFonts w:ascii="宋体" w:eastAsia="宋体" w:hAnsi="宋体" w:hint="eastAsia"/>
            <w:sz w:val="24"/>
            <w:szCs w:val="24"/>
          </w:rPr>
          <w:t>。</w:t>
        </w:r>
      </w:ins>
    </w:p>
    <w:p w14:paraId="045F726A" w14:textId="5D28EA0D" w:rsidR="008D2B5A" w:rsidRPr="004F43D9" w:rsidRDefault="008D2B5A" w:rsidP="008D2B5A">
      <w:pPr>
        <w:pStyle w:val="1"/>
        <w:overflowPunct w:val="0"/>
        <w:spacing w:before="156" w:after="156"/>
      </w:pPr>
      <w:r>
        <w:rPr>
          <w:rFonts w:hint="eastAsia"/>
        </w:rPr>
        <w:t>算子知识图谱框架内</w:t>
      </w:r>
      <w:r w:rsidR="003A3755">
        <w:rPr>
          <w:rFonts w:hint="eastAsia"/>
        </w:rPr>
        <w:t>的</w:t>
      </w:r>
      <w:r>
        <w:rPr>
          <w:rFonts w:hint="eastAsia"/>
        </w:rPr>
        <w:t>关系设计</w:t>
      </w:r>
    </w:p>
    <w:p w14:paraId="5CB501EE" w14:textId="4E3C9B3D" w:rsidR="008D2B5A" w:rsidRDefault="008D2B5A" w:rsidP="008D2B5A">
      <w:pPr>
        <w:pStyle w:val="2"/>
        <w:numPr>
          <w:ilvl w:val="0"/>
          <w:numId w:val="0"/>
        </w:numPr>
        <w:spacing w:before="156" w:after="156"/>
      </w:pPr>
      <w:r>
        <w:t xml:space="preserve">2.1 </w:t>
      </w:r>
      <w:r>
        <w:rPr>
          <w:rFonts w:hint="eastAsia"/>
        </w:rPr>
        <w:t>框架节点与类节点之间的关系</w:t>
      </w:r>
    </w:p>
    <w:p w14:paraId="2717F4DC" w14:textId="06E394A9" w:rsidR="008D2B5A" w:rsidRDefault="008D2B5A" w:rsidP="008D2B5A">
      <w:pPr>
        <w:pStyle w:val="3"/>
        <w:spacing w:beforeLines="50" w:before="156" w:afterLines="50" w:after="156" w:line="415" w:lineRule="auto"/>
        <w:rPr>
          <w:rFonts w:ascii="Times New Roman" w:eastAsia="微软雅黑" w:hAnsi="Times New Roman" w:cs="Times New Roman"/>
          <w:b w:val="0"/>
          <w:bCs w:val="0"/>
          <w:sz w:val="24"/>
          <w:szCs w:val="24"/>
        </w:rPr>
      </w:pPr>
      <w:r>
        <w:rPr>
          <w:rFonts w:ascii="黑体" w:eastAsia="黑体" w:hAnsi="黑体"/>
          <w:b w:val="0"/>
          <w:bCs w:val="0"/>
          <w:sz w:val="24"/>
          <w:szCs w:val="24"/>
        </w:rPr>
        <w:t>2</w:t>
      </w:r>
      <w:r w:rsidRPr="00805D74">
        <w:rPr>
          <w:rFonts w:ascii="黑体" w:eastAsia="黑体" w:hAnsi="黑体"/>
          <w:b w:val="0"/>
          <w:bCs w:val="0"/>
          <w:sz w:val="24"/>
          <w:szCs w:val="24"/>
        </w:rPr>
        <w:t xml:space="preserve">.1.1 </w:t>
      </w:r>
      <w:r>
        <w:rPr>
          <w:rFonts w:ascii="黑体" w:eastAsia="黑体" w:hAnsi="黑体" w:hint="eastAsia"/>
          <w:b w:val="0"/>
          <w:bCs w:val="0"/>
          <w:sz w:val="24"/>
          <w:szCs w:val="24"/>
        </w:rPr>
        <w:t>类型</w:t>
      </w:r>
      <w:r w:rsidRPr="00805D74">
        <w:rPr>
          <w:rFonts w:ascii="Times New Roman" w:eastAsia="微软雅黑" w:hAnsi="Times New Roman" w:cs="Times New Roman"/>
          <w:b w:val="0"/>
          <w:bCs w:val="0"/>
          <w:sz w:val="24"/>
          <w:szCs w:val="24"/>
        </w:rPr>
        <w:t>(</w:t>
      </w:r>
      <w:r>
        <w:rPr>
          <w:rFonts w:ascii="Times New Roman" w:eastAsia="微软雅黑" w:hAnsi="Times New Roman" w:cs="Times New Roman" w:hint="eastAsia"/>
          <w:b w:val="0"/>
          <w:bCs w:val="0"/>
          <w:sz w:val="24"/>
          <w:szCs w:val="24"/>
        </w:rPr>
        <w:t>type</w:t>
      </w:r>
      <w:r w:rsidRPr="00805D74">
        <w:rPr>
          <w:rFonts w:ascii="Times New Roman" w:eastAsia="微软雅黑" w:hAnsi="Times New Roman" w:cs="Times New Roman"/>
          <w:b w:val="0"/>
          <w:bCs w:val="0"/>
          <w:sz w:val="24"/>
          <w:szCs w:val="24"/>
        </w:rPr>
        <w:t>)</w:t>
      </w:r>
    </w:p>
    <w:p w14:paraId="5D1956E4" w14:textId="574F7CDD" w:rsidR="008D2B5A" w:rsidRPr="008D2B5A" w:rsidRDefault="008D2B5A" w:rsidP="008D2B5A">
      <w:pPr>
        <w:spacing w:line="360" w:lineRule="auto"/>
        <w:ind w:firstLineChars="200" w:firstLine="480"/>
        <w:rPr>
          <w:rFonts w:ascii="宋体" w:eastAsia="宋体" w:hAnsi="宋体"/>
          <w:sz w:val="24"/>
          <w:szCs w:val="24"/>
        </w:rPr>
      </w:pPr>
      <w:r w:rsidRPr="008D2B5A">
        <w:rPr>
          <w:rFonts w:ascii="宋体" w:eastAsia="宋体" w:hAnsi="宋体" w:hint="eastAsia"/>
          <w:sz w:val="24"/>
          <w:szCs w:val="24"/>
        </w:rPr>
        <w:t>框架节点与类节点之间关系的类型命名格式为：“</w:t>
      </w:r>
      <w:r w:rsidRPr="008C3562">
        <w:rPr>
          <w:rFonts w:ascii="Times New Roman" w:eastAsia="宋体" w:hAnsi="Times New Roman" w:cs="Times New Roman"/>
          <w:sz w:val="24"/>
          <w:szCs w:val="24"/>
        </w:rPr>
        <w:t>classOfFramework</w:t>
      </w:r>
      <w:r w:rsidRPr="008D2B5A">
        <w:rPr>
          <w:rFonts w:ascii="宋体" w:eastAsia="宋体" w:hAnsi="宋体" w:hint="eastAsia"/>
          <w:sz w:val="24"/>
          <w:szCs w:val="24"/>
        </w:rPr>
        <w:t>”。</w:t>
      </w:r>
    </w:p>
    <w:p w14:paraId="302740CC" w14:textId="71D05D0A" w:rsidR="008D2B5A" w:rsidRDefault="008D2B5A" w:rsidP="008D2B5A">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lastRenderedPageBreak/>
        <w:t>2</w:t>
      </w:r>
      <w:r w:rsidRPr="00805D74">
        <w:rPr>
          <w:rFonts w:ascii="黑体" w:eastAsia="黑体" w:hAnsi="黑体"/>
          <w:b w:val="0"/>
          <w:bCs w:val="0"/>
          <w:sz w:val="24"/>
          <w:szCs w:val="24"/>
        </w:rPr>
        <w:t>.1.</w:t>
      </w:r>
      <w:r>
        <w:rPr>
          <w:rFonts w:ascii="黑体" w:eastAsia="黑体" w:hAnsi="黑体"/>
          <w:b w:val="0"/>
          <w:bCs w:val="0"/>
          <w:sz w:val="24"/>
          <w:szCs w:val="24"/>
        </w:rPr>
        <w:t>2</w:t>
      </w:r>
      <w:r w:rsidRPr="00805D74">
        <w:rPr>
          <w:rFonts w:ascii="黑体" w:eastAsia="黑体" w:hAnsi="黑体"/>
          <w:b w:val="0"/>
          <w:bCs w:val="0"/>
          <w:sz w:val="24"/>
          <w:szCs w:val="24"/>
        </w:rPr>
        <w:t xml:space="preserve"> </w:t>
      </w:r>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p>
    <w:p w14:paraId="6CED8F06" w14:textId="1150A6AE" w:rsidR="008D2B5A" w:rsidRPr="008D2B5A" w:rsidRDefault="008D2B5A" w:rsidP="008D2B5A">
      <w:pPr>
        <w:spacing w:line="360" w:lineRule="auto"/>
        <w:ind w:firstLineChars="200" w:firstLine="480"/>
        <w:rPr>
          <w:rFonts w:ascii="宋体" w:eastAsia="宋体" w:hAnsi="宋体"/>
          <w:sz w:val="24"/>
          <w:szCs w:val="24"/>
        </w:rPr>
      </w:pPr>
      <w:r w:rsidRPr="008D2B5A">
        <w:rPr>
          <w:rFonts w:ascii="宋体" w:eastAsia="宋体" w:hAnsi="宋体" w:hint="eastAsia"/>
          <w:sz w:val="24"/>
          <w:szCs w:val="24"/>
        </w:rPr>
        <w:t>框架节点与算子类节点之间关系的属性命名包含一个键值对，其中键名为</w:t>
      </w:r>
      <w:r>
        <w:rPr>
          <w:rFonts w:ascii="宋体" w:eastAsia="宋体" w:hAnsi="宋体" w:hint="eastAsia"/>
          <w:sz w:val="24"/>
          <w:szCs w:val="24"/>
        </w:rPr>
        <w:t>“</w:t>
      </w:r>
      <w:r w:rsidRPr="008C3562">
        <w:rPr>
          <w:rFonts w:ascii="Times New Roman" w:eastAsia="宋体" w:hAnsi="Times New Roman" w:cs="Times New Roman"/>
          <w:sz w:val="24"/>
          <w:szCs w:val="24"/>
        </w:rPr>
        <w:t>name</w:t>
      </w:r>
      <w:r>
        <w:rPr>
          <w:rFonts w:ascii="宋体" w:eastAsia="宋体" w:hAnsi="宋体" w:hint="eastAsia"/>
          <w:sz w:val="24"/>
          <w:szCs w:val="24"/>
        </w:rPr>
        <w:t>”</w:t>
      </w:r>
      <w:r w:rsidRPr="008D2B5A">
        <w:rPr>
          <w:rFonts w:ascii="宋体" w:eastAsia="宋体" w:hAnsi="宋体" w:hint="eastAsia"/>
          <w:sz w:val="24"/>
          <w:szCs w:val="24"/>
        </w:rPr>
        <w:t>，值为所连接的类节点的名称。示例如下：</w:t>
      </w:r>
      <w:r w:rsidRPr="008D2B5A">
        <w:rPr>
          <w:rFonts w:ascii="宋体" w:eastAsia="宋体" w:hAnsi="宋体"/>
          <w:sz w:val="24"/>
          <w:szCs w:val="24"/>
        </w:rPr>
        <w:t>{</w:t>
      </w:r>
      <w:r w:rsidRPr="008C3562">
        <w:rPr>
          <w:rFonts w:ascii="Times New Roman" w:eastAsia="宋体" w:hAnsi="Times New Roman" w:cs="Times New Roman"/>
          <w:sz w:val="24"/>
          <w:szCs w:val="24"/>
        </w:rPr>
        <w:t>name</w:t>
      </w:r>
      <w:r w:rsidRPr="008D2B5A">
        <w:rPr>
          <w:rFonts w:ascii="宋体" w:eastAsia="宋体" w:hAnsi="宋体"/>
          <w:sz w:val="24"/>
          <w:szCs w:val="24"/>
        </w:rPr>
        <w:t xml:space="preserve">: </w:t>
      </w:r>
      <w:r>
        <w:rPr>
          <w:rFonts w:ascii="宋体" w:eastAsia="宋体" w:hAnsi="宋体" w:hint="eastAsia"/>
          <w:sz w:val="24"/>
          <w:szCs w:val="24"/>
        </w:rPr>
        <w:t>“</w:t>
      </w:r>
      <w:r w:rsidRPr="008C3562">
        <w:rPr>
          <w:rFonts w:ascii="Times New Roman" w:eastAsia="宋体" w:hAnsi="Times New Roman" w:cs="Times New Roman"/>
          <w:sz w:val="24"/>
          <w:szCs w:val="24"/>
        </w:rPr>
        <w:t>torch</w:t>
      </w:r>
      <w:r>
        <w:rPr>
          <w:rFonts w:ascii="宋体" w:eastAsia="宋体" w:hAnsi="宋体" w:hint="eastAsia"/>
          <w:sz w:val="24"/>
          <w:szCs w:val="24"/>
        </w:rPr>
        <w:t>”</w:t>
      </w:r>
      <w:r w:rsidRPr="008D2B5A">
        <w:rPr>
          <w:rFonts w:ascii="宋体" w:eastAsia="宋体" w:hAnsi="宋体"/>
          <w:sz w:val="24"/>
          <w:szCs w:val="24"/>
        </w:rPr>
        <w:t>}</w:t>
      </w:r>
      <w:r w:rsidRPr="008D2B5A">
        <w:rPr>
          <w:rFonts w:ascii="宋体" w:eastAsia="宋体" w:hAnsi="宋体" w:hint="eastAsia"/>
          <w:sz w:val="24"/>
          <w:szCs w:val="24"/>
        </w:rPr>
        <w:t>。</w:t>
      </w:r>
    </w:p>
    <w:p w14:paraId="0D4BA6A1" w14:textId="6A222E94" w:rsidR="00D24305" w:rsidRDefault="00D24305" w:rsidP="00D24305">
      <w:pPr>
        <w:pStyle w:val="2"/>
        <w:numPr>
          <w:ilvl w:val="0"/>
          <w:numId w:val="0"/>
        </w:numPr>
        <w:spacing w:before="156" w:after="156"/>
      </w:pPr>
      <w:r>
        <w:t>2.2</w:t>
      </w:r>
      <w:r>
        <w:rPr>
          <w:rFonts w:hint="eastAsia"/>
        </w:rPr>
        <w:t>类节点与类节点之间的关系</w:t>
      </w:r>
    </w:p>
    <w:p w14:paraId="2A4414C8" w14:textId="72DD7CDE" w:rsidR="00D24305" w:rsidRDefault="00D24305" w:rsidP="00D24305">
      <w:pPr>
        <w:pStyle w:val="3"/>
        <w:spacing w:beforeLines="50" w:before="156" w:afterLines="50" w:after="156" w:line="415" w:lineRule="auto"/>
        <w:rPr>
          <w:rFonts w:ascii="Times New Roman" w:eastAsia="微软雅黑" w:hAnsi="Times New Roman" w:cs="Times New Roman"/>
          <w:b w:val="0"/>
          <w:bCs w:val="0"/>
          <w:sz w:val="24"/>
          <w:szCs w:val="24"/>
        </w:rPr>
      </w:pPr>
      <w:r>
        <w:rPr>
          <w:rFonts w:ascii="黑体" w:eastAsia="黑体" w:hAnsi="黑体"/>
          <w:b w:val="0"/>
          <w:bCs w:val="0"/>
          <w:sz w:val="24"/>
          <w:szCs w:val="24"/>
        </w:rPr>
        <w:t>2</w:t>
      </w:r>
      <w:r w:rsidRPr="00805D74">
        <w:rPr>
          <w:rFonts w:ascii="黑体" w:eastAsia="黑体" w:hAnsi="黑体"/>
          <w:b w:val="0"/>
          <w:bCs w:val="0"/>
          <w:sz w:val="24"/>
          <w:szCs w:val="24"/>
        </w:rPr>
        <w:t>.</w:t>
      </w:r>
      <w:r w:rsidR="003A3755">
        <w:rPr>
          <w:rFonts w:ascii="黑体" w:eastAsia="黑体" w:hAnsi="黑体"/>
          <w:b w:val="0"/>
          <w:bCs w:val="0"/>
          <w:sz w:val="24"/>
          <w:szCs w:val="24"/>
        </w:rPr>
        <w:t>2</w:t>
      </w:r>
      <w:r w:rsidRPr="00805D74">
        <w:rPr>
          <w:rFonts w:ascii="黑体" w:eastAsia="黑体" w:hAnsi="黑体"/>
          <w:b w:val="0"/>
          <w:bCs w:val="0"/>
          <w:sz w:val="24"/>
          <w:szCs w:val="24"/>
        </w:rPr>
        <w:t xml:space="preserve">.1 </w:t>
      </w:r>
      <w:r>
        <w:rPr>
          <w:rFonts w:ascii="黑体" w:eastAsia="黑体" w:hAnsi="黑体" w:hint="eastAsia"/>
          <w:b w:val="0"/>
          <w:bCs w:val="0"/>
          <w:sz w:val="24"/>
          <w:szCs w:val="24"/>
        </w:rPr>
        <w:t>类型</w:t>
      </w:r>
      <w:r w:rsidRPr="00805D74">
        <w:rPr>
          <w:rFonts w:ascii="Times New Roman" w:eastAsia="微软雅黑" w:hAnsi="Times New Roman" w:cs="Times New Roman"/>
          <w:b w:val="0"/>
          <w:bCs w:val="0"/>
          <w:sz w:val="24"/>
          <w:szCs w:val="24"/>
        </w:rPr>
        <w:t>(</w:t>
      </w:r>
      <w:r>
        <w:rPr>
          <w:rFonts w:ascii="Times New Roman" w:eastAsia="微软雅黑" w:hAnsi="Times New Roman" w:cs="Times New Roman" w:hint="eastAsia"/>
          <w:b w:val="0"/>
          <w:bCs w:val="0"/>
          <w:sz w:val="24"/>
          <w:szCs w:val="24"/>
        </w:rPr>
        <w:t>type</w:t>
      </w:r>
      <w:r w:rsidRPr="00805D74">
        <w:rPr>
          <w:rFonts w:ascii="Times New Roman" w:eastAsia="微软雅黑" w:hAnsi="Times New Roman" w:cs="Times New Roman"/>
          <w:b w:val="0"/>
          <w:bCs w:val="0"/>
          <w:sz w:val="24"/>
          <w:szCs w:val="24"/>
        </w:rPr>
        <w:t>)</w:t>
      </w:r>
    </w:p>
    <w:p w14:paraId="10DDF4AB" w14:textId="3F001B6D" w:rsidR="00D24305" w:rsidRPr="00D24305" w:rsidRDefault="00D24305" w:rsidP="00D24305">
      <w:pPr>
        <w:spacing w:line="360" w:lineRule="auto"/>
        <w:ind w:firstLineChars="200" w:firstLine="480"/>
        <w:rPr>
          <w:rFonts w:ascii="宋体" w:eastAsia="宋体" w:hAnsi="宋体"/>
          <w:sz w:val="24"/>
          <w:szCs w:val="24"/>
        </w:rPr>
      </w:pPr>
      <w:r w:rsidRPr="00D24305">
        <w:rPr>
          <w:rFonts w:ascii="宋体" w:eastAsia="宋体" w:hAnsi="宋体" w:hint="eastAsia"/>
          <w:sz w:val="24"/>
          <w:szCs w:val="24"/>
        </w:rPr>
        <w:t>类节点与类节点之间关系的类型命名格式为：“</w:t>
      </w:r>
      <w:r w:rsidRPr="00D24305">
        <w:rPr>
          <w:rFonts w:ascii="Times New Roman" w:eastAsia="宋体" w:hAnsi="Times New Roman" w:cs="Times New Roman"/>
          <w:sz w:val="24"/>
          <w:szCs w:val="24"/>
        </w:rPr>
        <w:t>subClassOfClass</w:t>
      </w:r>
      <w:r w:rsidRPr="00D24305">
        <w:rPr>
          <w:rFonts w:ascii="宋体" w:eastAsia="宋体" w:hAnsi="宋体" w:hint="eastAsia"/>
          <w:sz w:val="24"/>
          <w:szCs w:val="24"/>
        </w:rPr>
        <w:t>”。</w:t>
      </w:r>
    </w:p>
    <w:p w14:paraId="2E000233" w14:textId="0D08C0AD" w:rsidR="00D24305" w:rsidRDefault="00D24305" w:rsidP="00D24305">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t>2</w:t>
      </w:r>
      <w:r w:rsidRPr="00805D74">
        <w:rPr>
          <w:rFonts w:ascii="黑体" w:eastAsia="黑体" w:hAnsi="黑体"/>
          <w:b w:val="0"/>
          <w:bCs w:val="0"/>
          <w:sz w:val="24"/>
          <w:szCs w:val="24"/>
        </w:rPr>
        <w:t>.</w:t>
      </w:r>
      <w:r w:rsidR="003A3755">
        <w:rPr>
          <w:rFonts w:ascii="黑体" w:eastAsia="黑体" w:hAnsi="黑体"/>
          <w:b w:val="0"/>
          <w:bCs w:val="0"/>
          <w:sz w:val="24"/>
          <w:szCs w:val="24"/>
        </w:rPr>
        <w:t>2</w:t>
      </w:r>
      <w:r w:rsidRPr="00805D74">
        <w:rPr>
          <w:rFonts w:ascii="黑体" w:eastAsia="黑体" w:hAnsi="黑体"/>
          <w:b w:val="0"/>
          <w:bCs w:val="0"/>
          <w:sz w:val="24"/>
          <w:szCs w:val="24"/>
        </w:rPr>
        <w:t>.</w:t>
      </w:r>
      <w:r>
        <w:rPr>
          <w:rFonts w:ascii="黑体" w:eastAsia="黑体" w:hAnsi="黑体"/>
          <w:b w:val="0"/>
          <w:bCs w:val="0"/>
          <w:sz w:val="24"/>
          <w:szCs w:val="24"/>
        </w:rPr>
        <w:t>2</w:t>
      </w:r>
      <w:r w:rsidRPr="00805D74">
        <w:rPr>
          <w:rFonts w:ascii="黑体" w:eastAsia="黑体" w:hAnsi="黑体"/>
          <w:b w:val="0"/>
          <w:bCs w:val="0"/>
          <w:sz w:val="24"/>
          <w:szCs w:val="24"/>
        </w:rPr>
        <w:t xml:space="preserve"> </w:t>
      </w:r>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p>
    <w:p w14:paraId="516137F4" w14:textId="79EE2FCA" w:rsidR="00D24305" w:rsidRPr="00D24305" w:rsidRDefault="00D24305" w:rsidP="00D24305">
      <w:pPr>
        <w:spacing w:line="360" w:lineRule="auto"/>
        <w:ind w:firstLineChars="200" w:firstLine="480"/>
        <w:rPr>
          <w:rFonts w:ascii="宋体" w:eastAsia="宋体" w:hAnsi="宋体"/>
          <w:sz w:val="24"/>
          <w:szCs w:val="24"/>
        </w:rPr>
      </w:pPr>
      <w:r w:rsidRPr="00D24305">
        <w:rPr>
          <w:rFonts w:ascii="宋体" w:eastAsia="宋体" w:hAnsi="宋体" w:hint="eastAsia"/>
          <w:sz w:val="24"/>
          <w:szCs w:val="24"/>
        </w:rPr>
        <w:t>类节点与类节点之间关系的属性命名包含一个键值对，其中键名为</w:t>
      </w:r>
      <w:r w:rsidR="003A3755">
        <w:rPr>
          <w:rFonts w:ascii="宋体" w:eastAsia="宋体" w:hAnsi="宋体" w:hint="eastAsia"/>
          <w:sz w:val="24"/>
          <w:szCs w:val="24"/>
        </w:rPr>
        <w:t>“</w:t>
      </w:r>
      <w:r w:rsidRPr="003A3755">
        <w:rPr>
          <w:rFonts w:ascii="Times New Roman" w:eastAsia="宋体" w:hAnsi="Times New Roman" w:cs="Times New Roman"/>
          <w:sz w:val="24"/>
          <w:szCs w:val="24"/>
        </w:rPr>
        <w:t>name</w:t>
      </w:r>
      <w:r w:rsidR="003A3755">
        <w:rPr>
          <w:rFonts w:ascii="宋体" w:eastAsia="宋体" w:hAnsi="宋体" w:hint="eastAsia"/>
          <w:sz w:val="24"/>
          <w:szCs w:val="24"/>
        </w:rPr>
        <w:t>”</w:t>
      </w:r>
      <w:r w:rsidRPr="00D24305">
        <w:rPr>
          <w:rFonts w:ascii="宋体" w:eastAsia="宋体" w:hAnsi="宋体" w:hint="eastAsia"/>
          <w:sz w:val="24"/>
          <w:szCs w:val="24"/>
        </w:rPr>
        <w:t>，值为所连接的类节点的名称。示例如下：</w:t>
      </w:r>
      <w:r w:rsidRPr="00D24305">
        <w:rPr>
          <w:rFonts w:ascii="宋体" w:eastAsia="宋体" w:hAnsi="宋体"/>
          <w:sz w:val="24"/>
          <w:szCs w:val="24"/>
        </w:rPr>
        <w:t>{</w:t>
      </w:r>
      <w:r w:rsidRPr="003A3755">
        <w:rPr>
          <w:rFonts w:ascii="Times New Roman" w:eastAsia="宋体" w:hAnsi="Times New Roman" w:cs="Times New Roman"/>
          <w:sz w:val="24"/>
          <w:szCs w:val="24"/>
        </w:rPr>
        <w:t>name</w:t>
      </w:r>
      <w:r w:rsidRPr="00D24305">
        <w:rPr>
          <w:rFonts w:ascii="宋体" w:eastAsia="宋体" w:hAnsi="宋体"/>
          <w:sz w:val="24"/>
          <w:szCs w:val="24"/>
        </w:rPr>
        <w:t xml:space="preserve">: </w:t>
      </w:r>
      <w:r w:rsidR="003A3755">
        <w:rPr>
          <w:rFonts w:ascii="宋体" w:eastAsia="宋体" w:hAnsi="宋体" w:hint="eastAsia"/>
          <w:sz w:val="24"/>
          <w:szCs w:val="24"/>
        </w:rPr>
        <w:t>“</w:t>
      </w:r>
      <w:r w:rsidRPr="003A3755">
        <w:rPr>
          <w:rFonts w:ascii="Times New Roman" w:eastAsia="宋体" w:hAnsi="Times New Roman" w:cs="Times New Roman"/>
          <w:sz w:val="24"/>
          <w:szCs w:val="24"/>
        </w:rPr>
        <w:t>nn</w:t>
      </w:r>
      <w:r w:rsidR="003A3755">
        <w:rPr>
          <w:rFonts w:ascii="宋体" w:eastAsia="宋体" w:hAnsi="宋体" w:hint="eastAsia"/>
          <w:sz w:val="24"/>
          <w:szCs w:val="24"/>
        </w:rPr>
        <w:t>”</w:t>
      </w:r>
      <w:r w:rsidRPr="00D24305">
        <w:rPr>
          <w:rFonts w:ascii="宋体" w:eastAsia="宋体" w:hAnsi="宋体"/>
          <w:sz w:val="24"/>
          <w:szCs w:val="24"/>
        </w:rPr>
        <w:t>}</w:t>
      </w:r>
      <w:r w:rsidRPr="00D24305">
        <w:rPr>
          <w:rFonts w:ascii="宋体" w:eastAsia="宋体" w:hAnsi="宋体" w:hint="eastAsia"/>
          <w:sz w:val="24"/>
          <w:szCs w:val="24"/>
        </w:rPr>
        <w:t>。</w:t>
      </w:r>
    </w:p>
    <w:p w14:paraId="7215A1DA" w14:textId="1988786F" w:rsidR="003A3755" w:rsidRDefault="003A3755" w:rsidP="003A3755">
      <w:pPr>
        <w:pStyle w:val="2"/>
        <w:numPr>
          <w:ilvl w:val="0"/>
          <w:numId w:val="0"/>
        </w:numPr>
        <w:spacing w:before="156" w:after="156"/>
      </w:pPr>
      <w:r>
        <w:t>2.3</w:t>
      </w:r>
      <w:r>
        <w:rPr>
          <w:rFonts w:hint="eastAsia"/>
        </w:rPr>
        <w:t>类节点与算子节点之间的关系</w:t>
      </w:r>
    </w:p>
    <w:p w14:paraId="42EF2C25" w14:textId="264C38A5" w:rsidR="003A3755" w:rsidRDefault="003A3755" w:rsidP="003A3755">
      <w:pPr>
        <w:pStyle w:val="3"/>
        <w:spacing w:beforeLines="50" w:before="156" w:afterLines="50" w:after="156" w:line="415" w:lineRule="auto"/>
        <w:rPr>
          <w:rFonts w:ascii="Times New Roman" w:eastAsia="微软雅黑" w:hAnsi="Times New Roman" w:cs="Times New Roman"/>
          <w:b w:val="0"/>
          <w:bCs w:val="0"/>
          <w:sz w:val="24"/>
          <w:szCs w:val="24"/>
        </w:rPr>
      </w:pPr>
      <w:r>
        <w:rPr>
          <w:rFonts w:ascii="黑体" w:eastAsia="黑体" w:hAnsi="黑体"/>
          <w:b w:val="0"/>
          <w:bCs w:val="0"/>
          <w:sz w:val="24"/>
          <w:szCs w:val="24"/>
        </w:rPr>
        <w:t>2</w:t>
      </w:r>
      <w:r w:rsidRPr="00805D74">
        <w:rPr>
          <w:rFonts w:ascii="黑体" w:eastAsia="黑体" w:hAnsi="黑体"/>
          <w:b w:val="0"/>
          <w:bCs w:val="0"/>
          <w:sz w:val="24"/>
          <w:szCs w:val="24"/>
        </w:rPr>
        <w:t>.</w:t>
      </w:r>
      <w:r>
        <w:rPr>
          <w:rFonts w:ascii="黑体" w:eastAsia="黑体" w:hAnsi="黑体"/>
          <w:b w:val="0"/>
          <w:bCs w:val="0"/>
          <w:sz w:val="24"/>
          <w:szCs w:val="24"/>
        </w:rPr>
        <w:t>3</w:t>
      </w:r>
      <w:r w:rsidRPr="00805D74">
        <w:rPr>
          <w:rFonts w:ascii="黑体" w:eastAsia="黑体" w:hAnsi="黑体"/>
          <w:b w:val="0"/>
          <w:bCs w:val="0"/>
          <w:sz w:val="24"/>
          <w:szCs w:val="24"/>
        </w:rPr>
        <w:t xml:space="preserve">.1 </w:t>
      </w:r>
      <w:r>
        <w:rPr>
          <w:rFonts w:ascii="黑体" w:eastAsia="黑体" w:hAnsi="黑体" w:hint="eastAsia"/>
          <w:b w:val="0"/>
          <w:bCs w:val="0"/>
          <w:sz w:val="24"/>
          <w:szCs w:val="24"/>
        </w:rPr>
        <w:t>类型</w:t>
      </w:r>
      <w:r w:rsidRPr="00805D74">
        <w:rPr>
          <w:rFonts w:ascii="Times New Roman" w:eastAsia="微软雅黑" w:hAnsi="Times New Roman" w:cs="Times New Roman"/>
          <w:b w:val="0"/>
          <w:bCs w:val="0"/>
          <w:sz w:val="24"/>
          <w:szCs w:val="24"/>
        </w:rPr>
        <w:t>(</w:t>
      </w:r>
      <w:r>
        <w:rPr>
          <w:rFonts w:ascii="Times New Roman" w:eastAsia="微软雅黑" w:hAnsi="Times New Roman" w:cs="Times New Roman" w:hint="eastAsia"/>
          <w:b w:val="0"/>
          <w:bCs w:val="0"/>
          <w:sz w:val="24"/>
          <w:szCs w:val="24"/>
        </w:rPr>
        <w:t>type</w:t>
      </w:r>
      <w:r w:rsidRPr="00805D74">
        <w:rPr>
          <w:rFonts w:ascii="Times New Roman" w:eastAsia="微软雅黑" w:hAnsi="Times New Roman" w:cs="Times New Roman"/>
          <w:b w:val="0"/>
          <w:bCs w:val="0"/>
          <w:sz w:val="24"/>
          <w:szCs w:val="24"/>
        </w:rPr>
        <w:t>)</w:t>
      </w:r>
    </w:p>
    <w:p w14:paraId="6C7D5C55" w14:textId="2AF5DDCD" w:rsidR="003A3755" w:rsidRPr="00D24305" w:rsidRDefault="003A3755" w:rsidP="003A3755">
      <w:pPr>
        <w:spacing w:line="360" w:lineRule="auto"/>
        <w:ind w:firstLineChars="200" w:firstLine="480"/>
        <w:rPr>
          <w:rFonts w:ascii="宋体" w:eastAsia="宋体" w:hAnsi="宋体"/>
          <w:sz w:val="24"/>
          <w:szCs w:val="24"/>
        </w:rPr>
      </w:pPr>
      <w:r w:rsidRPr="00D24305">
        <w:rPr>
          <w:rFonts w:ascii="宋体" w:eastAsia="宋体" w:hAnsi="宋体" w:hint="eastAsia"/>
          <w:sz w:val="24"/>
          <w:szCs w:val="24"/>
        </w:rPr>
        <w:t>类节点与</w:t>
      </w:r>
      <w:r>
        <w:rPr>
          <w:rFonts w:ascii="宋体" w:eastAsia="宋体" w:hAnsi="宋体" w:hint="eastAsia"/>
          <w:sz w:val="24"/>
          <w:szCs w:val="24"/>
        </w:rPr>
        <w:t>算子</w:t>
      </w:r>
      <w:r w:rsidRPr="00D24305">
        <w:rPr>
          <w:rFonts w:ascii="宋体" w:eastAsia="宋体" w:hAnsi="宋体" w:hint="eastAsia"/>
          <w:sz w:val="24"/>
          <w:szCs w:val="24"/>
        </w:rPr>
        <w:t>节点之间关系的类型命名格式为：“</w:t>
      </w:r>
      <w:r>
        <w:rPr>
          <w:rFonts w:ascii="Times New Roman" w:eastAsia="宋体" w:hAnsi="Times New Roman" w:cs="Times New Roman" w:hint="eastAsia"/>
          <w:sz w:val="24"/>
          <w:szCs w:val="24"/>
        </w:rPr>
        <w:t>operator</w:t>
      </w:r>
      <w:r w:rsidRPr="00D24305">
        <w:rPr>
          <w:rFonts w:ascii="Times New Roman" w:eastAsia="宋体" w:hAnsi="Times New Roman" w:cs="Times New Roman"/>
          <w:sz w:val="24"/>
          <w:szCs w:val="24"/>
        </w:rPr>
        <w:t>OfClass</w:t>
      </w:r>
      <w:r w:rsidRPr="00D24305">
        <w:rPr>
          <w:rFonts w:ascii="宋体" w:eastAsia="宋体" w:hAnsi="宋体" w:hint="eastAsia"/>
          <w:sz w:val="24"/>
          <w:szCs w:val="24"/>
        </w:rPr>
        <w:t>”。</w:t>
      </w:r>
    </w:p>
    <w:p w14:paraId="204C215E" w14:textId="2727339F" w:rsidR="003A3755" w:rsidRDefault="003A3755" w:rsidP="003A3755">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t>2</w:t>
      </w:r>
      <w:r w:rsidRPr="00805D74">
        <w:rPr>
          <w:rFonts w:ascii="黑体" w:eastAsia="黑体" w:hAnsi="黑体"/>
          <w:b w:val="0"/>
          <w:bCs w:val="0"/>
          <w:sz w:val="24"/>
          <w:szCs w:val="24"/>
        </w:rPr>
        <w:t>.</w:t>
      </w:r>
      <w:r>
        <w:rPr>
          <w:rFonts w:ascii="黑体" w:eastAsia="黑体" w:hAnsi="黑体"/>
          <w:b w:val="0"/>
          <w:bCs w:val="0"/>
          <w:sz w:val="24"/>
          <w:szCs w:val="24"/>
        </w:rPr>
        <w:t>3</w:t>
      </w:r>
      <w:r w:rsidRPr="00805D74">
        <w:rPr>
          <w:rFonts w:ascii="黑体" w:eastAsia="黑体" w:hAnsi="黑体"/>
          <w:b w:val="0"/>
          <w:bCs w:val="0"/>
          <w:sz w:val="24"/>
          <w:szCs w:val="24"/>
        </w:rPr>
        <w:t>.</w:t>
      </w:r>
      <w:r>
        <w:rPr>
          <w:rFonts w:ascii="黑体" w:eastAsia="黑体" w:hAnsi="黑体"/>
          <w:b w:val="0"/>
          <w:bCs w:val="0"/>
          <w:sz w:val="24"/>
          <w:szCs w:val="24"/>
        </w:rPr>
        <w:t>2</w:t>
      </w:r>
      <w:r w:rsidRPr="00805D74">
        <w:rPr>
          <w:rFonts w:ascii="黑体" w:eastAsia="黑体" w:hAnsi="黑体"/>
          <w:b w:val="0"/>
          <w:bCs w:val="0"/>
          <w:sz w:val="24"/>
          <w:szCs w:val="24"/>
        </w:rPr>
        <w:t xml:space="preserve"> </w:t>
      </w:r>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p>
    <w:p w14:paraId="23A8C9A0" w14:textId="1368E2A2" w:rsidR="003A3755" w:rsidRPr="00D24305" w:rsidRDefault="003A3755" w:rsidP="003A3755">
      <w:pPr>
        <w:spacing w:line="360" w:lineRule="auto"/>
        <w:ind w:firstLineChars="200" w:firstLine="480"/>
        <w:rPr>
          <w:rFonts w:ascii="宋体" w:eastAsia="宋体" w:hAnsi="宋体"/>
          <w:sz w:val="24"/>
          <w:szCs w:val="24"/>
        </w:rPr>
      </w:pPr>
      <w:r w:rsidRPr="00D24305">
        <w:rPr>
          <w:rFonts w:ascii="宋体" w:eastAsia="宋体" w:hAnsi="宋体" w:hint="eastAsia"/>
          <w:sz w:val="24"/>
          <w:szCs w:val="24"/>
        </w:rPr>
        <w:t>类节点与</w:t>
      </w:r>
      <w:r>
        <w:rPr>
          <w:rFonts w:ascii="宋体" w:eastAsia="宋体" w:hAnsi="宋体" w:hint="eastAsia"/>
          <w:sz w:val="24"/>
          <w:szCs w:val="24"/>
        </w:rPr>
        <w:t>算子</w:t>
      </w:r>
      <w:r w:rsidRPr="00D24305">
        <w:rPr>
          <w:rFonts w:ascii="宋体" w:eastAsia="宋体" w:hAnsi="宋体" w:hint="eastAsia"/>
          <w:sz w:val="24"/>
          <w:szCs w:val="24"/>
        </w:rPr>
        <w:t>节点之间关系的属性命名包含一个键值对，其中键名为</w:t>
      </w:r>
      <w:r>
        <w:rPr>
          <w:rFonts w:ascii="宋体" w:eastAsia="宋体" w:hAnsi="宋体" w:hint="eastAsia"/>
          <w:sz w:val="24"/>
          <w:szCs w:val="24"/>
        </w:rPr>
        <w:t>“</w:t>
      </w:r>
      <w:r w:rsidRPr="003A3755">
        <w:rPr>
          <w:rFonts w:ascii="Times New Roman" w:eastAsia="宋体" w:hAnsi="Times New Roman" w:cs="Times New Roman"/>
          <w:sz w:val="24"/>
          <w:szCs w:val="24"/>
        </w:rPr>
        <w:t>name</w:t>
      </w:r>
      <w:r>
        <w:rPr>
          <w:rFonts w:ascii="宋体" w:eastAsia="宋体" w:hAnsi="宋体" w:hint="eastAsia"/>
          <w:sz w:val="24"/>
          <w:szCs w:val="24"/>
        </w:rPr>
        <w:t>”</w:t>
      </w:r>
      <w:r w:rsidRPr="00D24305">
        <w:rPr>
          <w:rFonts w:ascii="宋体" w:eastAsia="宋体" w:hAnsi="宋体" w:hint="eastAsia"/>
          <w:sz w:val="24"/>
          <w:szCs w:val="24"/>
        </w:rPr>
        <w:t>，值为所连接的算子节点的名称。示例如下：</w:t>
      </w:r>
      <w:r w:rsidRPr="00D24305">
        <w:rPr>
          <w:rFonts w:ascii="宋体" w:eastAsia="宋体" w:hAnsi="宋体"/>
          <w:sz w:val="24"/>
          <w:szCs w:val="24"/>
        </w:rPr>
        <w:t>{</w:t>
      </w:r>
      <w:r w:rsidRPr="003A3755">
        <w:rPr>
          <w:rFonts w:ascii="Times New Roman" w:eastAsia="宋体" w:hAnsi="Times New Roman" w:cs="Times New Roman"/>
          <w:sz w:val="24"/>
          <w:szCs w:val="24"/>
        </w:rPr>
        <w:t>name</w:t>
      </w:r>
      <w:r w:rsidRPr="00D24305">
        <w:rPr>
          <w:rFonts w:ascii="宋体" w:eastAsia="宋体" w:hAnsi="宋体"/>
          <w:sz w:val="24"/>
          <w:szCs w:val="24"/>
        </w:rPr>
        <w:t xml:space="preserve">: </w:t>
      </w:r>
      <w:r>
        <w:rPr>
          <w:rFonts w:ascii="宋体" w:eastAsia="宋体" w:hAnsi="宋体" w:hint="eastAsia"/>
          <w:sz w:val="24"/>
          <w:szCs w:val="24"/>
        </w:rPr>
        <w:t>“</w:t>
      </w:r>
      <w:r>
        <w:rPr>
          <w:rFonts w:ascii="Times New Roman" w:eastAsia="宋体" w:hAnsi="Times New Roman" w:cs="Times New Roman"/>
          <w:sz w:val="24"/>
          <w:szCs w:val="24"/>
        </w:rPr>
        <w:t>C</w:t>
      </w:r>
      <w:r>
        <w:rPr>
          <w:rFonts w:ascii="Times New Roman" w:eastAsia="宋体" w:hAnsi="Times New Roman" w:cs="Times New Roman" w:hint="eastAsia"/>
          <w:sz w:val="24"/>
          <w:szCs w:val="24"/>
        </w:rPr>
        <w:t>onv</w:t>
      </w:r>
      <w:r>
        <w:rPr>
          <w:rFonts w:ascii="Times New Roman" w:eastAsia="宋体" w:hAnsi="Times New Roman" w:cs="Times New Roman"/>
          <w:sz w:val="24"/>
          <w:szCs w:val="24"/>
        </w:rPr>
        <w:t>2</w:t>
      </w:r>
      <w:r>
        <w:rPr>
          <w:rFonts w:ascii="Times New Roman" w:eastAsia="宋体" w:hAnsi="Times New Roman" w:cs="Times New Roman" w:hint="eastAsia"/>
          <w:sz w:val="24"/>
          <w:szCs w:val="24"/>
        </w:rPr>
        <w:t>d</w:t>
      </w:r>
      <w:r>
        <w:rPr>
          <w:rFonts w:ascii="宋体" w:eastAsia="宋体" w:hAnsi="宋体" w:hint="eastAsia"/>
          <w:sz w:val="24"/>
          <w:szCs w:val="24"/>
        </w:rPr>
        <w:t>”</w:t>
      </w:r>
      <w:r w:rsidRPr="00D24305">
        <w:rPr>
          <w:rFonts w:ascii="宋体" w:eastAsia="宋体" w:hAnsi="宋体"/>
          <w:sz w:val="24"/>
          <w:szCs w:val="24"/>
        </w:rPr>
        <w:t>}</w:t>
      </w:r>
      <w:r w:rsidRPr="00D24305">
        <w:rPr>
          <w:rFonts w:ascii="宋体" w:eastAsia="宋体" w:hAnsi="宋体" w:hint="eastAsia"/>
          <w:sz w:val="24"/>
          <w:szCs w:val="24"/>
        </w:rPr>
        <w:t>。</w:t>
      </w:r>
    </w:p>
    <w:p w14:paraId="793BAEBB" w14:textId="53D1E0B6" w:rsidR="003A3755" w:rsidRDefault="003A3755" w:rsidP="003A3755">
      <w:pPr>
        <w:pStyle w:val="2"/>
        <w:numPr>
          <w:ilvl w:val="0"/>
          <w:numId w:val="0"/>
        </w:numPr>
        <w:spacing w:before="156" w:after="156"/>
      </w:pPr>
      <w:r>
        <w:t>2.4</w:t>
      </w:r>
      <w:r>
        <w:rPr>
          <w:rFonts w:hint="eastAsia"/>
        </w:rPr>
        <w:t>算子节点与父参数节点之间的关系</w:t>
      </w:r>
    </w:p>
    <w:p w14:paraId="01AB2776" w14:textId="1ECEA238" w:rsidR="003A3755" w:rsidRDefault="003A3755" w:rsidP="003A3755">
      <w:pPr>
        <w:pStyle w:val="3"/>
        <w:spacing w:beforeLines="50" w:before="156" w:afterLines="50" w:after="156" w:line="415" w:lineRule="auto"/>
        <w:rPr>
          <w:rFonts w:ascii="Times New Roman" w:eastAsia="微软雅黑" w:hAnsi="Times New Roman" w:cs="Times New Roman"/>
          <w:b w:val="0"/>
          <w:bCs w:val="0"/>
          <w:sz w:val="24"/>
          <w:szCs w:val="24"/>
        </w:rPr>
      </w:pPr>
      <w:r>
        <w:rPr>
          <w:rFonts w:ascii="黑体" w:eastAsia="黑体" w:hAnsi="黑体"/>
          <w:b w:val="0"/>
          <w:bCs w:val="0"/>
          <w:sz w:val="24"/>
          <w:szCs w:val="24"/>
        </w:rPr>
        <w:t>2</w:t>
      </w:r>
      <w:r w:rsidRPr="00805D74">
        <w:rPr>
          <w:rFonts w:ascii="黑体" w:eastAsia="黑体" w:hAnsi="黑体"/>
          <w:b w:val="0"/>
          <w:bCs w:val="0"/>
          <w:sz w:val="24"/>
          <w:szCs w:val="24"/>
        </w:rPr>
        <w:t>.</w:t>
      </w:r>
      <w:r>
        <w:rPr>
          <w:rFonts w:ascii="黑体" w:eastAsia="黑体" w:hAnsi="黑体"/>
          <w:b w:val="0"/>
          <w:bCs w:val="0"/>
          <w:sz w:val="24"/>
          <w:szCs w:val="24"/>
        </w:rPr>
        <w:t>4</w:t>
      </w:r>
      <w:r w:rsidRPr="00805D74">
        <w:rPr>
          <w:rFonts w:ascii="黑体" w:eastAsia="黑体" w:hAnsi="黑体"/>
          <w:b w:val="0"/>
          <w:bCs w:val="0"/>
          <w:sz w:val="24"/>
          <w:szCs w:val="24"/>
        </w:rPr>
        <w:t xml:space="preserve">.1 </w:t>
      </w:r>
      <w:r>
        <w:rPr>
          <w:rFonts w:ascii="黑体" w:eastAsia="黑体" w:hAnsi="黑体" w:hint="eastAsia"/>
          <w:b w:val="0"/>
          <w:bCs w:val="0"/>
          <w:sz w:val="24"/>
          <w:szCs w:val="24"/>
        </w:rPr>
        <w:t>类型</w:t>
      </w:r>
      <w:r w:rsidRPr="00805D74">
        <w:rPr>
          <w:rFonts w:ascii="Times New Roman" w:eastAsia="微软雅黑" w:hAnsi="Times New Roman" w:cs="Times New Roman"/>
          <w:b w:val="0"/>
          <w:bCs w:val="0"/>
          <w:sz w:val="24"/>
          <w:szCs w:val="24"/>
        </w:rPr>
        <w:t>(</w:t>
      </w:r>
      <w:r>
        <w:rPr>
          <w:rFonts w:ascii="Times New Roman" w:eastAsia="微软雅黑" w:hAnsi="Times New Roman" w:cs="Times New Roman" w:hint="eastAsia"/>
          <w:b w:val="0"/>
          <w:bCs w:val="0"/>
          <w:sz w:val="24"/>
          <w:szCs w:val="24"/>
        </w:rPr>
        <w:t>type</w:t>
      </w:r>
      <w:r w:rsidRPr="00805D74">
        <w:rPr>
          <w:rFonts w:ascii="Times New Roman" w:eastAsia="微软雅黑" w:hAnsi="Times New Roman" w:cs="Times New Roman"/>
          <w:b w:val="0"/>
          <w:bCs w:val="0"/>
          <w:sz w:val="24"/>
          <w:szCs w:val="24"/>
        </w:rPr>
        <w:t>)</w:t>
      </w:r>
    </w:p>
    <w:p w14:paraId="1E158028" w14:textId="7279CFBC" w:rsidR="003A3755" w:rsidRPr="00D24305" w:rsidRDefault="003A3755" w:rsidP="003A3755">
      <w:pPr>
        <w:spacing w:line="360" w:lineRule="auto"/>
        <w:ind w:firstLineChars="200" w:firstLine="480"/>
        <w:rPr>
          <w:rFonts w:ascii="宋体" w:eastAsia="宋体" w:hAnsi="宋体"/>
          <w:sz w:val="24"/>
          <w:szCs w:val="24"/>
        </w:rPr>
      </w:pPr>
      <w:r>
        <w:rPr>
          <w:rFonts w:ascii="宋体" w:eastAsia="宋体" w:hAnsi="宋体" w:hint="eastAsia"/>
          <w:sz w:val="24"/>
          <w:szCs w:val="24"/>
        </w:rPr>
        <w:t>算子</w:t>
      </w:r>
      <w:r w:rsidRPr="00D24305">
        <w:rPr>
          <w:rFonts w:ascii="宋体" w:eastAsia="宋体" w:hAnsi="宋体" w:hint="eastAsia"/>
          <w:sz w:val="24"/>
          <w:szCs w:val="24"/>
        </w:rPr>
        <w:t>节点与</w:t>
      </w:r>
      <w:r>
        <w:rPr>
          <w:rFonts w:ascii="宋体" w:eastAsia="宋体" w:hAnsi="宋体" w:hint="eastAsia"/>
          <w:sz w:val="24"/>
          <w:szCs w:val="24"/>
        </w:rPr>
        <w:t>父参数</w:t>
      </w:r>
      <w:r w:rsidRPr="00D24305">
        <w:rPr>
          <w:rFonts w:ascii="宋体" w:eastAsia="宋体" w:hAnsi="宋体" w:hint="eastAsia"/>
          <w:sz w:val="24"/>
          <w:szCs w:val="24"/>
        </w:rPr>
        <w:t>节点之间关系的类型命名格式为：“</w:t>
      </w:r>
      <w:r>
        <w:rPr>
          <w:rFonts w:ascii="Times New Roman" w:eastAsia="宋体" w:hAnsi="Times New Roman" w:cs="Times New Roman" w:hint="eastAsia"/>
          <w:sz w:val="24"/>
          <w:szCs w:val="24"/>
        </w:rPr>
        <w:t>parameter</w:t>
      </w:r>
      <w:r w:rsidRPr="00D24305">
        <w:rPr>
          <w:rFonts w:ascii="Times New Roman" w:eastAsia="宋体" w:hAnsi="Times New Roman" w:cs="Times New Roman"/>
          <w:sz w:val="24"/>
          <w:szCs w:val="24"/>
        </w:rPr>
        <w:t>Of</w:t>
      </w:r>
      <w:r>
        <w:rPr>
          <w:rFonts w:ascii="Times New Roman" w:eastAsia="宋体" w:hAnsi="Times New Roman" w:cs="Times New Roman"/>
          <w:sz w:val="24"/>
          <w:szCs w:val="24"/>
        </w:rPr>
        <w:t>O</w:t>
      </w:r>
      <w:r>
        <w:rPr>
          <w:rFonts w:ascii="Times New Roman" w:eastAsia="宋体" w:hAnsi="Times New Roman" w:cs="Times New Roman" w:hint="eastAsia"/>
          <w:sz w:val="24"/>
          <w:szCs w:val="24"/>
        </w:rPr>
        <w:t>perator</w:t>
      </w:r>
      <w:r w:rsidRPr="00D24305">
        <w:rPr>
          <w:rFonts w:ascii="宋体" w:eastAsia="宋体" w:hAnsi="宋体" w:hint="eastAsia"/>
          <w:sz w:val="24"/>
          <w:szCs w:val="24"/>
        </w:rPr>
        <w:t>”。</w:t>
      </w:r>
    </w:p>
    <w:p w14:paraId="39E25168" w14:textId="341E9D06" w:rsidR="003A3755" w:rsidRDefault="003A3755" w:rsidP="003A3755">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t>2</w:t>
      </w:r>
      <w:r w:rsidRPr="00805D74">
        <w:rPr>
          <w:rFonts w:ascii="黑体" w:eastAsia="黑体" w:hAnsi="黑体"/>
          <w:b w:val="0"/>
          <w:bCs w:val="0"/>
          <w:sz w:val="24"/>
          <w:szCs w:val="24"/>
        </w:rPr>
        <w:t>.</w:t>
      </w:r>
      <w:r>
        <w:rPr>
          <w:rFonts w:ascii="黑体" w:eastAsia="黑体" w:hAnsi="黑体"/>
          <w:b w:val="0"/>
          <w:bCs w:val="0"/>
          <w:sz w:val="24"/>
          <w:szCs w:val="24"/>
        </w:rPr>
        <w:t>4</w:t>
      </w:r>
      <w:r w:rsidRPr="00805D74">
        <w:rPr>
          <w:rFonts w:ascii="黑体" w:eastAsia="黑体" w:hAnsi="黑体"/>
          <w:b w:val="0"/>
          <w:bCs w:val="0"/>
          <w:sz w:val="24"/>
          <w:szCs w:val="24"/>
        </w:rPr>
        <w:t>.</w:t>
      </w:r>
      <w:r>
        <w:rPr>
          <w:rFonts w:ascii="黑体" w:eastAsia="黑体" w:hAnsi="黑体"/>
          <w:b w:val="0"/>
          <w:bCs w:val="0"/>
          <w:sz w:val="24"/>
          <w:szCs w:val="24"/>
        </w:rPr>
        <w:t>2</w:t>
      </w:r>
      <w:r w:rsidRPr="00805D74">
        <w:rPr>
          <w:rFonts w:ascii="黑体" w:eastAsia="黑体" w:hAnsi="黑体"/>
          <w:b w:val="0"/>
          <w:bCs w:val="0"/>
          <w:sz w:val="24"/>
          <w:szCs w:val="24"/>
        </w:rPr>
        <w:t xml:space="preserve"> </w:t>
      </w:r>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p>
    <w:p w14:paraId="38EC26CB" w14:textId="17405790" w:rsidR="003A3755" w:rsidRPr="003A3755" w:rsidRDefault="003A3755" w:rsidP="003A3755">
      <w:pPr>
        <w:spacing w:line="360" w:lineRule="auto"/>
        <w:ind w:firstLineChars="200" w:firstLine="480"/>
        <w:rPr>
          <w:rFonts w:ascii="宋体" w:eastAsia="宋体" w:hAnsi="宋体"/>
          <w:sz w:val="24"/>
          <w:szCs w:val="24"/>
        </w:rPr>
      </w:pPr>
      <w:r w:rsidRPr="003A3755">
        <w:rPr>
          <w:rFonts w:ascii="宋体" w:eastAsia="宋体" w:hAnsi="宋体" w:hint="eastAsia"/>
          <w:sz w:val="24"/>
          <w:szCs w:val="24"/>
        </w:rPr>
        <w:t>算子节点与参数节点之间关系的属性命名包含两个键值对，其中第一个键名为</w:t>
      </w:r>
      <w:r>
        <w:rPr>
          <w:rFonts w:ascii="宋体" w:eastAsia="宋体" w:hAnsi="宋体" w:hint="eastAsia"/>
          <w:sz w:val="24"/>
          <w:szCs w:val="24"/>
        </w:rPr>
        <w:t>“</w:t>
      </w:r>
      <w:r w:rsidRPr="003A3755">
        <w:rPr>
          <w:rFonts w:ascii="Times New Roman" w:eastAsia="宋体" w:hAnsi="Times New Roman" w:cs="Times New Roman"/>
          <w:sz w:val="24"/>
          <w:szCs w:val="24"/>
        </w:rPr>
        <w:t>parameter_order</w:t>
      </w:r>
      <w:r>
        <w:rPr>
          <w:rFonts w:ascii="宋体" w:eastAsia="宋体" w:hAnsi="宋体" w:hint="eastAsia"/>
          <w:sz w:val="24"/>
          <w:szCs w:val="24"/>
        </w:rPr>
        <w:t>”</w:t>
      </w:r>
      <w:r w:rsidRPr="003A3755">
        <w:rPr>
          <w:rFonts w:ascii="宋体" w:eastAsia="宋体" w:hAnsi="宋体" w:hint="eastAsia"/>
          <w:sz w:val="24"/>
          <w:szCs w:val="24"/>
        </w:rPr>
        <w:t>，值为所连接的参数节点在当前算子的参数列表中所处的顺</w:t>
      </w:r>
      <w:r w:rsidRPr="003A3755">
        <w:rPr>
          <w:rFonts w:ascii="宋体" w:eastAsia="宋体" w:hAnsi="宋体" w:hint="eastAsia"/>
          <w:sz w:val="24"/>
          <w:szCs w:val="24"/>
        </w:rPr>
        <w:lastRenderedPageBreak/>
        <w:t>序；第二个键名为</w:t>
      </w:r>
      <w:r>
        <w:rPr>
          <w:rFonts w:ascii="宋体" w:eastAsia="宋体" w:hAnsi="宋体" w:hint="eastAsia"/>
          <w:sz w:val="24"/>
          <w:szCs w:val="24"/>
        </w:rPr>
        <w:t>“</w:t>
      </w:r>
      <w:r w:rsidRPr="003A3755">
        <w:rPr>
          <w:rFonts w:ascii="Times New Roman" w:eastAsia="宋体" w:hAnsi="Times New Roman" w:cs="Times New Roman"/>
          <w:sz w:val="24"/>
          <w:szCs w:val="24"/>
        </w:rPr>
        <w:t>name</w:t>
      </w:r>
      <w:r>
        <w:rPr>
          <w:rFonts w:ascii="宋体" w:eastAsia="宋体" w:hAnsi="宋体" w:hint="eastAsia"/>
          <w:sz w:val="24"/>
          <w:szCs w:val="24"/>
        </w:rPr>
        <w:t>”</w:t>
      </w:r>
      <w:r w:rsidRPr="003A3755">
        <w:rPr>
          <w:rFonts w:ascii="宋体" w:eastAsia="宋体" w:hAnsi="宋体" w:hint="eastAsia"/>
          <w:sz w:val="24"/>
          <w:szCs w:val="24"/>
        </w:rPr>
        <w:t>，值为所连接的参数节点的名称。示例如下：</w:t>
      </w:r>
      <w:r w:rsidRPr="003A3755">
        <w:rPr>
          <w:rFonts w:ascii="宋体" w:eastAsia="宋体" w:hAnsi="宋体"/>
          <w:sz w:val="24"/>
          <w:szCs w:val="24"/>
        </w:rPr>
        <w:t>{</w:t>
      </w:r>
      <w:r w:rsidRPr="003A3755">
        <w:rPr>
          <w:rFonts w:ascii="Times New Roman" w:eastAsia="宋体" w:hAnsi="Times New Roman" w:cs="Times New Roman"/>
          <w:sz w:val="24"/>
          <w:szCs w:val="24"/>
        </w:rPr>
        <w:t>parameter_order</w:t>
      </w:r>
      <w:r w:rsidRPr="003A3755">
        <w:rPr>
          <w:rFonts w:ascii="宋体" w:eastAsia="宋体" w:hAnsi="宋体"/>
          <w:sz w:val="24"/>
          <w:szCs w:val="24"/>
        </w:rPr>
        <w:t xml:space="preserve">: </w:t>
      </w:r>
      <w:r w:rsidRPr="003A3755">
        <w:rPr>
          <w:rFonts w:ascii="Times New Roman" w:eastAsia="宋体" w:hAnsi="Times New Roman" w:cs="Times New Roman"/>
          <w:sz w:val="24"/>
          <w:szCs w:val="24"/>
        </w:rPr>
        <w:t>1</w:t>
      </w:r>
      <w:r w:rsidRPr="003A3755">
        <w:rPr>
          <w:rFonts w:ascii="宋体" w:eastAsia="宋体" w:hAnsi="宋体"/>
          <w:sz w:val="24"/>
          <w:szCs w:val="24"/>
        </w:rPr>
        <w:t xml:space="preserve">, </w:t>
      </w:r>
      <w:r w:rsidRPr="003A3755">
        <w:rPr>
          <w:rFonts w:ascii="Times New Roman" w:eastAsia="宋体" w:hAnsi="Times New Roman" w:cs="Times New Roman"/>
          <w:sz w:val="24"/>
          <w:szCs w:val="24"/>
        </w:rPr>
        <w:t>name</w:t>
      </w:r>
      <w:r w:rsidRPr="003A3755">
        <w:rPr>
          <w:rFonts w:ascii="宋体" w:eastAsia="宋体" w:hAnsi="宋体"/>
          <w:sz w:val="24"/>
          <w:szCs w:val="24"/>
        </w:rPr>
        <w:t xml:space="preserve">: </w:t>
      </w:r>
      <w:r>
        <w:rPr>
          <w:rFonts w:ascii="宋体" w:eastAsia="宋体" w:hAnsi="宋体" w:hint="eastAsia"/>
          <w:sz w:val="24"/>
          <w:szCs w:val="24"/>
        </w:rPr>
        <w:t>“</w:t>
      </w:r>
      <w:r w:rsidRPr="003A3755">
        <w:rPr>
          <w:rFonts w:ascii="Times New Roman" w:eastAsia="宋体" w:hAnsi="Times New Roman" w:cs="Times New Roman"/>
          <w:sz w:val="24"/>
          <w:szCs w:val="24"/>
        </w:rPr>
        <w:t>in_channels</w:t>
      </w:r>
      <w:r>
        <w:rPr>
          <w:rFonts w:ascii="宋体" w:eastAsia="宋体" w:hAnsi="宋体" w:hint="eastAsia"/>
          <w:sz w:val="24"/>
          <w:szCs w:val="24"/>
        </w:rPr>
        <w:t>”</w:t>
      </w:r>
      <w:r w:rsidRPr="003A3755">
        <w:rPr>
          <w:rFonts w:ascii="宋体" w:eastAsia="宋体" w:hAnsi="宋体"/>
          <w:sz w:val="24"/>
          <w:szCs w:val="24"/>
        </w:rPr>
        <w:t>}</w:t>
      </w:r>
      <w:r w:rsidRPr="003A3755">
        <w:rPr>
          <w:rFonts w:ascii="宋体" w:eastAsia="宋体" w:hAnsi="宋体" w:hint="eastAsia"/>
          <w:sz w:val="24"/>
          <w:szCs w:val="24"/>
        </w:rPr>
        <w:t>。</w:t>
      </w:r>
    </w:p>
    <w:p w14:paraId="2E9D5630" w14:textId="1943762E" w:rsidR="003A3755" w:rsidRDefault="003A3755" w:rsidP="003A3755">
      <w:pPr>
        <w:pStyle w:val="2"/>
        <w:numPr>
          <w:ilvl w:val="0"/>
          <w:numId w:val="0"/>
        </w:numPr>
        <w:spacing w:before="156" w:after="156"/>
      </w:pPr>
      <w:r>
        <w:t>2.5</w:t>
      </w:r>
      <w:r>
        <w:rPr>
          <w:rFonts w:hint="eastAsia"/>
        </w:rPr>
        <w:t>父参数节点与子参数节点之间的关系</w:t>
      </w:r>
    </w:p>
    <w:p w14:paraId="65003C89" w14:textId="77777777" w:rsidR="003A3755" w:rsidRDefault="003A3755" w:rsidP="003A3755">
      <w:pPr>
        <w:pStyle w:val="3"/>
        <w:spacing w:beforeLines="50" w:before="156" w:afterLines="50" w:after="156" w:line="415" w:lineRule="auto"/>
        <w:rPr>
          <w:rFonts w:ascii="Times New Roman" w:eastAsia="微软雅黑" w:hAnsi="Times New Roman" w:cs="Times New Roman"/>
          <w:b w:val="0"/>
          <w:bCs w:val="0"/>
          <w:sz w:val="24"/>
          <w:szCs w:val="24"/>
        </w:rPr>
      </w:pPr>
      <w:r>
        <w:rPr>
          <w:rFonts w:ascii="黑体" w:eastAsia="黑体" w:hAnsi="黑体"/>
          <w:b w:val="0"/>
          <w:bCs w:val="0"/>
          <w:sz w:val="24"/>
          <w:szCs w:val="24"/>
        </w:rPr>
        <w:t>2</w:t>
      </w:r>
      <w:r w:rsidRPr="00805D74">
        <w:rPr>
          <w:rFonts w:ascii="黑体" w:eastAsia="黑体" w:hAnsi="黑体"/>
          <w:b w:val="0"/>
          <w:bCs w:val="0"/>
          <w:sz w:val="24"/>
          <w:szCs w:val="24"/>
        </w:rPr>
        <w:t>.</w:t>
      </w:r>
      <w:r>
        <w:rPr>
          <w:rFonts w:ascii="黑体" w:eastAsia="黑体" w:hAnsi="黑体"/>
          <w:b w:val="0"/>
          <w:bCs w:val="0"/>
          <w:sz w:val="24"/>
          <w:szCs w:val="24"/>
        </w:rPr>
        <w:t>4</w:t>
      </w:r>
      <w:r w:rsidRPr="00805D74">
        <w:rPr>
          <w:rFonts w:ascii="黑体" w:eastAsia="黑体" w:hAnsi="黑体"/>
          <w:b w:val="0"/>
          <w:bCs w:val="0"/>
          <w:sz w:val="24"/>
          <w:szCs w:val="24"/>
        </w:rPr>
        <w:t xml:space="preserve">.1 </w:t>
      </w:r>
      <w:r>
        <w:rPr>
          <w:rFonts w:ascii="黑体" w:eastAsia="黑体" w:hAnsi="黑体" w:hint="eastAsia"/>
          <w:b w:val="0"/>
          <w:bCs w:val="0"/>
          <w:sz w:val="24"/>
          <w:szCs w:val="24"/>
        </w:rPr>
        <w:t>类型</w:t>
      </w:r>
      <w:r w:rsidRPr="00805D74">
        <w:rPr>
          <w:rFonts w:ascii="Times New Roman" w:eastAsia="微软雅黑" w:hAnsi="Times New Roman" w:cs="Times New Roman"/>
          <w:b w:val="0"/>
          <w:bCs w:val="0"/>
          <w:sz w:val="24"/>
          <w:szCs w:val="24"/>
        </w:rPr>
        <w:t>(</w:t>
      </w:r>
      <w:r>
        <w:rPr>
          <w:rFonts w:ascii="Times New Roman" w:eastAsia="微软雅黑" w:hAnsi="Times New Roman" w:cs="Times New Roman" w:hint="eastAsia"/>
          <w:b w:val="0"/>
          <w:bCs w:val="0"/>
          <w:sz w:val="24"/>
          <w:szCs w:val="24"/>
        </w:rPr>
        <w:t>type</w:t>
      </w:r>
      <w:r w:rsidRPr="00805D74">
        <w:rPr>
          <w:rFonts w:ascii="Times New Roman" w:eastAsia="微软雅黑" w:hAnsi="Times New Roman" w:cs="Times New Roman"/>
          <w:b w:val="0"/>
          <w:bCs w:val="0"/>
          <w:sz w:val="24"/>
          <w:szCs w:val="24"/>
        </w:rPr>
        <w:t>)</w:t>
      </w:r>
    </w:p>
    <w:p w14:paraId="551F5073" w14:textId="5753F349" w:rsidR="003A3755" w:rsidRPr="00D24305" w:rsidRDefault="003A3755" w:rsidP="003A3755">
      <w:pPr>
        <w:spacing w:line="360" w:lineRule="auto"/>
        <w:ind w:firstLineChars="200" w:firstLine="480"/>
        <w:rPr>
          <w:rFonts w:ascii="宋体" w:eastAsia="宋体" w:hAnsi="宋体"/>
          <w:sz w:val="24"/>
          <w:szCs w:val="24"/>
        </w:rPr>
      </w:pPr>
      <w:r>
        <w:rPr>
          <w:rFonts w:ascii="宋体" w:eastAsia="宋体" w:hAnsi="宋体" w:hint="eastAsia"/>
          <w:sz w:val="24"/>
          <w:szCs w:val="24"/>
        </w:rPr>
        <w:t>父参数</w:t>
      </w:r>
      <w:r w:rsidRPr="00D24305">
        <w:rPr>
          <w:rFonts w:ascii="宋体" w:eastAsia="宋体" w:hAnsi="宋体" w:hint="eastAsia"/>
          <w:sz w:val="24"/>
          <w:szCs w:val="24"/>
        </w:rPr>
        <w:t>节点与</w:t>
      </w:r>
      <w:r>
        <w:rPr>
          <w:rFonts w:ascii="宋体" w:eastAsia="宋体" w:hAnsi="宋体" w:hint="eastAsia"/>
          <w:sz w:val="24"/>
          <w:szCs w:val="24"/>
        </w:rPr>
        <w:t>子参数</w:t>
      </w:r>
      <w:r w:rsidRPr="00D24305">
        <w:rPr>
          <w:rFonts w:ascii="宋体" w:eastAsia="宋体" w:hAnsi="宋体" w:hint="eastAsia"/>
          <w:sz w:val="24"/>
          <w:szCs w:val="24"/>
        </w:rPr>
        <w:t>节点之间关系的类型命名格式为：“</w:t>
      </w:r>
      <w:r>
        <w:rPr>
          <w:rFonts w:ascii="Times New Roman" w:eastAsia="宋体" w:hAnsi="Times New Roman" w:cs="Times New Roman" w:hint="eastAsia"/>
          <w:sz w:val="24"/>
          <w:szCs w:val="24"/>
        </w:rPr>
        <w:t>one</w:t>
      </w:r>
      <w:r>
        <w:rPr>
          <w:rFonts w:ascii="Times New Roman" w:eastAsia="宋体" w:hAnsi="Times New Roman" w:cs="Times New Roman"/>
          <w:sz w:val="24"/>
          <w:szCs w:val="24"/>
        </w:rPr>
        <w:t>O</w:t>
      </w:r>
      <w:r>
        <w:rPr>
          <w:rFonts w:ascii="Times New Roman" w:eastAsia="宋体" w:hAnsi="Times New Roman" w:cs="Times New Roman" w:hint="eastAsia"/>
          <w:sz w:val="24"/>
          <w:szCs w:val="24"/>
        </w:rPr>
        <w:t>f</w:t>
      </w:r>
      <w:r w:rsidRPr="00D24305">
        <w:rPr>
          <w:rFonts w:ascii="宋体" w:eastAsia="宋体" w:hAnsi="宋体" w:hint="eastAsia"/>
          <w:sz w:val="24"/>
          <w:szCs w:val="24"/>
        </w:rPr>
        <w:t>”。</w:t>
      </w:r>
    </w:p>
    <w:p w14:paraId="2D5E2F35" w14:textId="77777777" w:rsidR="003A3755" w:rsidRDefault="003A3755" w:rsidP="003A3755">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t>2</w:t>
      </w:r>
      <w:r w:rsidRPr="00805D74">
        <w:rPr>
          <w:rFonts w:ascii="黑体" w:eastAsia="黑体" w:hAnsi="黑体"/>
          <w:b w:val="0"/>
          <w:bCs w:val="0"/>
          <w:sz w:val="24"/>
          <w:szCs w:val="24"/>
        </w:rPr>
        <w:t>.</w:t>
      </w:r>
      <w:r>
        <w:rPr>
          <w:rFonts w:ascii="黑体" w:eastAsia="黑体" w:hAnsi="黑体"/>
          <w:b w:val="0"/>
          <w:bCs w:val="0"/>
          <w:sz w:val="24"/>
          <w:szCs w:val="24"/>
        </w:rPr>
        <w:t>4</w:t>
      </w:r>
      <w:r w:rsidRPr="00805D74">
        <w:rPr>
          <w:rFonts w:ascii="黑体" w:eastAsia="黑体" w:hAnsi="黑体"/>
          <w:b w:val="0"/>
          <w:bCs w:val="0"/>
          <w:sz w:val="24"/>
          <w:szCs w:val="24"/>
        </w:rPr>
        <w:t>.</w:t>
      </w:r>
      <w:r>
        <w:rPr>
          <w:rFonts w:ascii="黑体" w:eastAsia="黑体" w:hAnsi="黑体"/>
          <w:b w:val="0"/>
          <w:bCs w:val="0"/>
          <w:sz w:val="24"/>
          <w:szCs w:val="24"/>
        </w:rPr>
        <w:t>2</w:t>
      </w:r>
      <w:r w:rsidRPr="00805D74">
        <w:rPr>
          <w:rFonts w:ascii="黑体" w:eastAsia="黑体" w:hAnsi="黑体"/>
          <w:b w:val="0"/>
          <w:bCs w:val="0"/>
          <w:sz w:val="24"/>
          <w:szCs w:val="24"/>
        </w:rPr>
        <w:t xml:space="preserve"> </w:t>
      </w:r>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p>
    <w:p w14:paraId="1AE8CAC2" w14:textId="10175A34" w:rsidR="003A3755" w:rsidRDefault="003A3755" w:rsidP="003A3755">
      <w:pPr>
        <w:spacing w:line="360" w:lineRule="auto"/>
        <w:ind w:firstLineChars="200" w:firstLine="480"/>
        <w:rPr>
          <w:rFonts w:ascii="宋体" w:eastAsia="宋体" w:hAnsi="宋体"/>
          <w:sz w:val="24"/>
          <w:szCs w:val="24"/>
        </w:rPr>
      </w:pPr>
      <w:r w:rsidRPr="003A3755">
        <w:rPr>
          <w:rFonts w:ascii="宋体" w:eastAsia="宋体" w:hAnsi="宋体" w:hint="eastAsia"/>
          <w:sz w:val="24"/>
          <w:szCs w:val="24"/>
        </w:rPr>
        <w:t>参数节点与子参数节点之间关系的属性命名包含两个键值对，第一个键名为</w:t>
      </w:r>
      <w:r>
        <w:rPr>
          <w:rFonts w:ascii="宋体" w:eastAsia="宋体" w:hAnsi="宋体" w:hint="eastAsia"/>
          <w:sz w:val="24"/>
          <w:szCs w:val="24"/>
        </w:rPr>
        <w:t>“</w:t>
      </w:r>
      <w:r w:rsidR="00D04EBD">
        <w:rPr>
          <w:rFonts w:ascii="Times New Roman" w:eastAsia="宋体" w:hAnsi="Times New Roman" w:cs="Times New Roman" w:hint="eastAsia"/>
          <w:sz w:val="24"/>
          <w:szCs w:val="24"/>
        </w:rPr>
        <w:t>d</w:t>
      </w:r>
      <w:r w:rsidRPr="003A3755">
        <w:rPr>
          <w:rFonts w:ascii="Times New Roman" w:eastAsia="宋体" w:hAnsi="Times New Roman" w:cs="Times New Roman"/>
          <w:sz w:val="24"/>
          <w:szCs w:val="24"/>
        </w:rPr>
        <w:t>type</w:t>
      </w:r>
      <w:r w:rsidR="00D04EBD">
        <w:rPr>
          <w:rFonts w:ascii="Times New Roman" w:eastAsia="宋体" w:hAnsi="Times New Roman" w:cs="Times New Roman"/>
          <w:sz w:val="24"/>
          <w:szCs w:val="24"/>
        </w:rPr>
        <w:t>_order</w:t>
      </w:r>
      <w:r>
        <w:rPr>
          <w:rFonts w:ascii="宋体" w:eastAsia="宋体" w:hAnsi="宋体" w:hint="eastAsia"/>
          <w:sz w:val="24"/>
          <w:szCs w:val="24"/>
        </w:rPr>
        <w:t>”</w:t>
      </w:r>
      <w:r w:rsidRPr="003A3755">
        <w:rPr>
          <w:rFonts w:ascii="宋体" w:eastAsia="宋体" w:hAnsi="宋体" w:hint="eastAsia"/>
          <w:sz w:val="24"/>
          <w:szCs w:val="24"/>
        </w:rPr>
        <w:t>，值为所连接的子参数节点在当前参数节点的类型列表中所处的顺序；第二个键名为</w:t>
      </w:r>
      <w:r>
        <w:rPr>
          <w:rFonts w:ascii="宋体" w:eastAsia="宋体" w:hAnsi="宋体" w:hint="eastAsia"/>
          <w:sz w:val="24"/>
          <w:szCs w:val="24"/>
        </w:rPr>
        <w:t>“</w:t>
      </w:r>
      <w:r w:rsidRPr="003A3755">
        <w:rPr>
          <w:rFonts w:ascii="Times New Roman" w:eastAsia="宋体" w:hAnsi="Times New Roman" w:cs="Times New Roman"/>
          <w:sz w:val="24"/>
          <w:szCs w:val="24"/>
        </w:rPr>
        <w:t>dtype</w:t>
      </w:r>
      <w:r>
        <w:rPr>
          <w:rFonts w:ascii="宋体" w:eastAsia="宋体" w:hAnsi="宋体" w:hint="eastAsia"/>
          <w:sz w:val="24"/>
          <w:szCs w:val="24"/>
        </w:rPr>
        <w:t>”</w:t>
      </w:r>
      <w:r w:rsidRPr="003A3755">
        <w:rPr>
          <w:rFonts w:ascii="宋体" w:eastAsia="宋体" w:hAnsi="宋体" w:hint="eastAsia"/>
          <w:sz w:val="24"/>
          <w:szCs w:val="24"/>
        </w:rPr>
        <w:t>，值为所连接的子参数节点的名称。示例如下：</w:t>
      </w:r>
      <w:r w:rsidRPr="003A3755">
        <w:rPr>
          <w:rFonts w:ascii="宋体" w:eastAsia="宋体" w:hAnsi="宋体"/>
          <w:sz w:val="24"/>
          <w:szCs w:val="24"/>
        </w:rPr>
        <w:t>{</w:t>
      </w:r>
      <w:r w:rsidR="00D04EBD">
        <w:rPr>
          <w:rFonts w:ascii="Times New Roman" w:eastAsia="宋体" w:hAnsi="Times New Roman" w:cs="Times New Roman"/>
          <w:sz w:val="24"/>
          <w:szCs w:val="24"/>
        </w:rPr>
        <w:t>d</w:t>
      </w:r>
      <w:r w:rsidRPr="003A3755">
        <w:rPr>
          <w:rFonts w:ascii="Times New Roman" w:eastAsia="宋体" w:hAnsi="Times New Roman" w:cs="Times New Roman"/>
          <w:sz w:val="24"/>
          <w:szCs w:val="24"/>
        </w:rPr>
        <w:t>type</w:t>
      </w:r>
      <w:r w:rsidR="00D04EBD">
        <w:rPr>
          <w:rFonts w:ascii="Times New Roman" w:eastAsia="宋体" w:hAnsi="Times New Roman" w:cs="Times New Roman"/>
          <w:sz w:val="24"/>
          <w:szCs w:val="24"/>
        </w:rPr>
        <w:t>_order</w:t>
      </w:r>
      <w:r w:rsidRPr="003A3755">
        <w:rPr>
          <w:rFonts w:ascii="宋体" w:eastAsia="宋体" w:hAnsi="宋体"/>
          <w:sz w:val="24"/>
          <w:szCs w:val="24"/>
        </w:rPr>
        <w:t xml:space="preserve">: </w:t>
      </w:r>
      <w:r w:rsidRPr="003A3755">
        <w:rPr>
          <w:rFonts w:ascii="Times New Roman" w:eastAsia="宋体" w:hAnsi="Times New Roman" w:cs="Times New Roman"/>
          <w:sz w:val="24"/>
          <w:szCs w:val="24"/>
        </w:rPr>
        <w:t>1</w:t>
      </w:r>
      <w:r w:rsidRPr="003A3755">
        <w:rPr>
          <w:rFonts w:ascii="宋体" w:eastAsia="宋体" w:hAnsi="宋体"/>
          <w:sz w:val="24"/>
          <w:szCs w:val="24"/>
        </w:rPr>
        <w:t xml:space="preserve">, </w:t>
      </w:r>
      <w:r w:rsidRPr="003A3755">
        <w:rPr>
          <w:rFonts w:ascii="Times New Roman" w:eastAsia="宋体" w:hAnsi="Times New Roman" w:cs="Times New Roman"/>
          <w:sz w:val="24"/>
          <w:szCs w:val="24"/>
        </w:rPr>
        <w:t>dtype</w:t>
      </w:r>
      <w:r w:rsidRPr="003A3755">
        <w:rPr>
          <w:rFonts w:ascii="宋体" w:eastAsia="宋体" w:hAnsi="宋体"/>
          <w:sz w:val="24"/>
          <w:szCs w:val="24"/>
        </w:rPr>
        <w:t xml:space="preserve">: </w:t>
      </w:r>
      <w:r>
        <w:rPr>
          <w:rFonts w:ascii="宋体" w:eastAsia="宋体" w:hAnsi="宋体" w:hint="eastAsia"/>
          <w:sz w:val="24"/>
          <w:szCs w:val="24"/>
        </w:rPr>
        <w:t>“</w:t>
      </w:r>
      <w:r w:rsidRPr="003A3755">
        <w:rPr>
          <w:rFonts w:ascii="Times New Roman" w:eastAsia="宋体" w:hAnsi="Times New Roman" w:cs="Times New Roman"/>
          <w:sz w:val="24"/>
          <w:szCs w:val="24"/>
        </w:rPr>
        <w:t>int</w:t>
      </w:r>
      <w:r>
        <w:rPr>
          <w:rFonts w:ascii="宋体" w:eastAsia="宋体" w:hAnsi="宋体" w:hint="eastAsia"/>
          <w:sz w:val="24"/>
          <w:szCs w:val="24"/>
        </w:rPr>
        <w:t>”</w:t>
      </w:r>
      <w:r w:rsidRPr="003A3755">
        <w:rPr>
          <w:rFonts w:ascii="宋体" w:eastAsia="宋体" w:hAnsi="宋体"/>
          <w:sz w:val="24"/>
          <w:szCs w:val="24"/>
        </w:rPr>
        <w:t>}</w:t>
      </w:r>
      <w:r w:rsidRPr="003A3755">
        <w:rPr>
          <w:rFonts w:ascii="宋体" w:eastAsia="宋体" w:hAnsi="宋体" w:hint="eastAsia"/>
          <w:sz w:val="24"/>
          <w:szCs w:val="24"/>
        </w:rPr>
        <w:t>。</w:t>
      </w:r>
    </w:p>
    <w:p w14:paraId="1B882194" w14:textId="732EC059" w:rsidR="00B2299C" w:rsidRDefault="00B2299C" w:rsidP="00B2299C">
      <w:pPr>
        <w:pStyle w:val="2"/>
        <w:numPr>
          <w:ilvl w:val="0"/>
          <w:numId w:val="0"/>
        </w:numPr>
        <w:spacing w:before="156" w:after="156"/>
      </w:pPr>
      <w:r>
        <w:t>2.6</w:t>
      </w:r>
      <w:r>
        <w:rPr>
          <w:rFonts w:hint="eastAsia"/>
        </w:rPr>
        <w:t>算子节点与父输出节点之间的关系</w:t>
      </w:r>
    </w:p>
    <w:p w14:paraId="507CFDDC" w14:textId="3D0EF625" w:rsidR="00B2299C" w:rsidRDefault="00B2299C" w:rsidP="00B2299C">
      <w:pPr>
        <w:pStyle w:val="3"/>
        <w:spacing w:beforeLines="50" w:before="156" w:afterLines="50" w:after="156" w:line="415" w:lineRule="auto"/>
        <w:rPr>
          <w:rFonts w:ascii="Times New Roman" w:eastAsia="微软雅黑" w:hAnsi="Times New Roman" w:cs="Times New Roman"/>
          <w:b w:val="0"/>
          <w:bCs w:val="0"/>
          <w:sz w:val="24"/>
          <w:szCs w:val="24"/>
        </w:rPr>
      </w:pPr>
      <w:r>
        <w:rPr>
          <w:rFonts w:ascii="黑体" w:eastAsia="黑体" w:hAnsi="黑体"/>
          <w:b w:val="0"/>
          <w:bCs w:val="0"/>
          <w:sz w:val="24"/>
          <w:szCs w:val="24"/>
        </w:rPr>
        <w:t>2</w:t>
      </w:r>
      <w:r w:rsidRPr="00805D74">
        <w:rPr>
          <w:rFonts w:ascii="黑体" w:eastAsia="黑体" w:hAnsi="黑体"/>
          <w:b w:val="0"/>
          <w:bCs w:val="0"/>
          <w:sz w:val="24"/>
          <w:szCs w:val="24"/>
        </w:rPr>
        <w:t>.</w:t>
      </w:r>
      <w:r>
        <w:rPr>
          <w:rFonts w:ascii="黑体" w:eastAsia="黑体" w:hAnsi="黑体"/>
          <w:b w:val="0"/>
          <w:bCs w:val="0"/>
          <w:sz w:val="24"/>
          <w:szCs w:val="24"/>
        </w:rPr>
        <w:t>6</w:t>
      </w:r>
      <w:r w:rsidRPr="00805D74">
        <w:rPr>
          <w:rFonts w:ascii="黑体" w:eastAsia="黑体" w:hAnsi="黑体"/>
          <w:b w:val="0"/>
          <w:bCs w:val="0"/>
          <w:sz w:val="24"/>
          <w:szCs w:val="24"/>
        </w:rPr>
        <w:t xml:space="preserve">.1 </w:t>
      </w:r>
      <w:r>
        <w:rPr>
          <w:rFonts w:ascii="黑体" w:eastAsia="黑体" w:hAnsi="黑体" w:hint="eastAsia"/>
          <w:b w:val="0"/>
          <w:bCs w:val="0"/>
          <w:sz w:val="24"/>
          <w:szCs w:val="24"/>
        </w:rPr>
        <w:t>类型</w:t>
      </w:r>
      <w:r w:rsidRPr="00805D74">
        <w:rPr>
          <w:rFonts w:ascii="Times New Roman" w:eastAsia="微软雅黑" w:hAnsi="Times New Roman" w:cs="Times New Roman"/>
          <w:b w:val="0"/>
          <w:bCs w:val="0"/>
          <w:sz w:val="24"/>
          <w:szCs w:val="24"/>
        </w:rPr>
        <w:t>(</w:t>
      </w:r>
      <w:r>
        <w:rPr>
          <w:rFonts w:ascii="Times New Roman" w:eastAsia="微软雅黑" w:hAnsi="Times New Roman" w:cs="Times New Roman" w:hint="eastAsia"/>
          <w:b w:val="0"/>
          <w:bCs w:val="0"/>
          <w:sz w:val="24"/>
          <w:szCs w:val="24"/>
        </w:rPr>
        <w:t>type</w:t>
      </w:r>
      <w:r w:rsidRPr="00805D74">
        <w:rPr>
          <w:rFonts w:ascii="Times New Roman" w:eastAsia="微软雅黑" w:hAnsi="Times New Roman" w:cs="Times New Roman"/>
          <w:b w:val="0"/>
          <w:bCs w:val="0"/>
          <w:sz w:val="24"/>
          <w:szCs w:val="24"/>
        </w:rPr>
        <w:t>)</w:t>
      </w:r>
    </w:p>
    <w:p w14:paraId="6623CB9E" w14:textId="616245D0" w:rsidR="00B2299C" w:rsidRPr="00D24305" w:rsidRDefault="00B2299C" w:rsidP="00B2299C">
      <w:pPr>
        <w:spacing w:line="360" w:lineRule="auto"/>
        <w:ind w:firstLineChars="200" w:firstLine="480"/>
        <w:rPr>
          <w:rFonts w:ascii="宋体" w:eastAsia="宋体" w:hAnsi="宋体"/>
          <w:sz w:val="24"/>
          <w:szCs w:val="24"/>
        </w:rPr>
      </w:pPr>
      <w:r>
        <w:rPr>
          <w:rFonts w:ascii="宋体" w:eastAsia="宋体" w:hAnsi="宋体" w:hint="eastAsia"/>
          <w:sz w:val="24"/>
          <w:szCs w:val="24"/>
        </w:rPr>
        <w:t>算子</w:t>
      </w:r>
      <w:r w:rsidRPr="00D24305">
        <w:rPr>
          <w:rFonts w:ascii="宋体" w:eastAsia="宋体" w:hAnsi="宋体" w:hint="eastAsia"/>
          <w:sz w:val="24"/>
          <w:szCs w:val="24"/>
        </w:rPr>
        <w:t>节点与</w:t>
      </w:r>
      <w:r>
        <w:rPr>
          <w:rFonts w:ascii="宋体" w:eastAsia="宋体" w:hAnsi="宋体" w:hint="eastAsia"/>
          <w:sz w:val="24"/>
          <w:szCs w:val="24"/>
        </w:rPr>
        <w:t>父输出</w:t>
      </w:r>
      <w:r w:rsidRPr="00D24305">
        <w:rPr>
          <w:rFonts w:ascii="宋体" w:eastAsia="宋体" w:hAnsi="宋体" w:hint="eastAsia"/>
          <w:sz w:val="24"/>
          <w:szCs w:val="24"/>
        </w:rPr>
        <w:t>节点之间关系的类型命名格式为：“</w:t>
      </w:r>
      <w:r>
        <w:rPr>
          <w:rFonts w:ascii="Times New Roman" w:eastAsia="宋体" w:hAnsi="Times New Roman" w:cs="Times New Roman" w:hint="eastAsia"/>
          <w:sz w:val="24"/>
          <w:szCs w:val="24"/>
        </w:rPr>
        <w:t>output</w:t>
      </w:r>
      <w:r w:rsidRPr="00D24305">
        <w:rPr>
          <w:rFonts w:ascii="Times New Roman" w:eastAsia="宋体" w:hAnsi="Times New Roman" w:cs="Times New Roman"/>
          <w:sz w:val="24"/>
          <w:szCs w:val="24"/>
        </w:rPr>
        <w:t>Of</w:t>
      </w:r>
      <w:r>
        <w:rPr>
          <w:rFonts w:ascii="Times New Roman" w:eastAsia="宋体" w:hAnsi="Times New Roman" w:cs="Times New Roman"/>
          <w:sz w:val="24"/>
          <w:szCs w:val="24"/>
        </w:rPr>
        <w:t>O</w:t>
      </w:r>
      <w:r>
        <w:rPr>
          <w:rFonts w:ascii="Times New Roman" w:eastAsia="宋体" w:hAnsi="Times New Roman" w:cs="Times New Roman" w:hint="eastAsia"/>
          <w:sz w:val="24"/>
          <w:szCs w:val="24"/>
        </w:rPr>
        <w:t>perator</w:t>
      </w:r>
      <w:r w:rsidRPr="00D24305">
        <w:rPr>
          <w:rFonts w:ascii="宋体" w:eastAsia="宋体" w:hAnsi="宋体" w:hint="eastAsia"/>
          <w:sz w:val="24"/>
          <w:szCs w:val="24"/>
        </w:rPr>
        <w:t>”。</w:t>
      </w:r>
    </w:p>
    <w:p w14:paraId="06475F6B" w14:textId="6E102BBE" w:rsidR="00B2299C" w:rsidRDefault="00B2299C" w:rsidP="00B2299C">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t>2</w:t>
      </w:r>
      <w:r w:rsidRPr="00805D74">
        <w:rPr>
          <w:rFonts w:ascii="黑体" w:eastAsia="黑体" w:hAnsi="黑体"/>
          <w:b w:val="0"/>
          <w:bCs w:val="0"/>
          <w:sz w:val="24"/>
          <w:szCs w:val="24"/>
        </w:rPr>
        <w:t>.</w:t>
      </w:r>
      <w:r>
        <w:rPr>
          <w:rFonts w:ascii="黑体" w:eastAsia="黑体" w:hAnsi="黑体"/>
          <w:b w:val="0"/>
          <w:bCs w:val="0"/>
          <w:sz w:val="24"/>
          <w:szCs w:val="24"/>
        </w:rPr>
        <w:t>6</w:t>
      </w:r>
      <w:r w:rsidRPr="00805D74">
        <w:rPr>
          <w:rFonts w:ascii="黑体" w:eastAsia="黑体" w:hAnsi="黑体"/>
          <w:b w:val="0"/>
          <w:bCs w:val="0"/>
          <w:sz w:val="24"/>
          <w:szCs w:val="24"/>
        </w:rPr>
        <w:t>.</w:t>
      </w:r>
      <w:r>
        <w:rPr>
          <w:rFonts w:ascii="黑体" w:eastAsia="黑体" w:hAnsi="黑体"/>
          <w:b w:val="0"/>
          <w:bCs w:val="0"/>
          <w:sz w:val="24"/>
          <w:szCs w:val="24"/>
        </w:rPr>
        <w:t>2</w:t>
      </w:r>
      <w:r w:rsidRPr="00805D74">
        <w:rPr>
          <w:rFonts w:ascii="黑体" w:eastAsia="黑体" w:hAnsi="黑体"/>
          <w:b w:val="0"/>
          <w:bCs w:val="0"/>
          <w:sz w:val="24"/>
          <w:szCs w:val="24"/>
        </w:rPr>
        <w:t xml:space="preserve"> </w:t>
      </w:r>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p>
    <w:p w14:paraId="7B243860" w14:textId="37759522" w:rsidR="00B2299C" w:rsidRPr="003A3755" w:rsidRDefault="00B2299C" w:rsidP="00B2299C">
      <w:pPr>
        <w:spacing w:line="360" w:lineRule="auto"/>
        <w:ind w:firstLineChars="200" w:firstLine="480"/>
        <w:rPr>
          <w:rFonts w:ascii="宋体" w:eastAsia="宋体" w:hAnsi="宋体"/>
          <w:sz w:val="24"/>
          <w:szCs w:val="24"/>
        </w:rPr>
      </w:pPr>
      <w:r w:rsidRPr="003A3755">
        <w:rPr>
          <w:rFonts w:ascii="宋体" w:eastAsia="宋体" w:hAnsi="宋体" w:hint="eastAsia"/>
          <w:sz w:val="24"/>
          <w:szCs w:val="24"/>
        </w:rPr>
        <w:t>算子节点与</w:t>
      </w:r>
      <w:r>
        <w:rPr>
          <w:rFonts w:ascii="宋体" w:eastAsia="宋体" w:hAnsi="宋体" w:hint="eastAsia"/>
          <w:sz w:val="24"/>
          <w:szCs w:val="24"/>
        </w:rPr>
        <w:t>输出</w:t>
      </w:r>
      <w:r w:rsidRPr="003A3755">
        <w:rPr>
          <w:rFonts w:ascii="宋体" w:eastAsia="宋体" w:hAnsi="宋体" w:hint="eastAsia"/>
          <w:sz w:val="24"/>
          <w:szCs w:val="24"/>
        </w:rPr>
        <w:t>节点之间关系的属性命名包含</w:t>
      </w:r>
      <w:r w:rsidR="00564A27">
        <w:rPr>
          <w:rFonts w:ascii="宋体" w:eastAsia="宋体" w:hAnsi="宋体" w:hint="eastAsia"/>
          <w:sz w:val="24"/>
          <w:szCs w:val="24"/>
        </w:rPr>
        <w:t>一</w:t>
      </w:r>
      <w:r w:rsidRPr="003A3755">
        <w:rPr>
          <w:rFonts w:ascii="宋体" w:eastAsia="宋体" w:hAnsi="宋体" w:hint="eastAsia"/>
          <w:sz w:val="24"/>
          <w:szCs w:val="24"/>
        </w:rPr>
        <w:t>个键值对，其中第一个键名为</w:t>
      </w:r>
      <w:r>
        <w:rPr>
          <w:rFonts w:ascii="宋体" w:eastAsia="宋体" w:hAnsi="宋体" w:hint="eastAsia"/>
          <w:sz w:val="24"/>
          <w:szCs w:val="24"/>
        </w:rPr>
        <w:t>“</w:t>
      </w:r>
      <w:r w:rsidR="00EE01AB">
        <w:rPr>
          <w:rFonts w:ascii="Times New Roman" w:eastAsia="宋体" w:hAnsi="Times New Roman" w:cs="Times New Roman" w:hint="eastAsia"/>
          <w:sz w:val="24"/>
          <w:szCs w:val="24"/>
        </w:rPr>
        <w:t>output</w:t>
      </w:r>
      <w:r w:rsidRPr="003A3755">
        <w:rPr>
          <w:rFonts w:ascii="Times New Roman" w:eastAsia="宋体" w:hAnsi="Times New Roman" w:cs="Times New Roman"/>
          <w:sz w:val="24"/>
          <w:szCs w:val="24"/>
        </w:rPr>
        <w:t>_order</w:t>
      </w:r>
      <w:r>
        <w:rPr>
          <w:rFonts w:ascii="宋体" w:eastAsia="宋体" w:hAnsi="宋体" w:hint="eastAsia"/>
          <w:sz w:val="24"/>
          <w:szCs w:val="24"/>
        </w:rPr>
        <w:t>”</w:t>
      </w:r>
      <w:r w:rsidRPr="003A3755">
        <w:rPr>
          <w:rFonts w:ascii="宋体" w:eastAsia="宋体" w:hAnsi="宋体" w:hint="eastAsia"/>
          <w:sz w:val="24"/>
          <w:szCs w:val="24"/>
        </w:rPr>
        <w:t>，值为所连接的</w:t>
      </w:r>
      <w:r w:rsidR="00EE01AB">
        <w:rPr>
          <w:rFonts w:ascii="宋体" w:eastAsia="宋体" w:hAnsi="宋体" w:hint="eastAsia"/>
          <w:sz w:val="24"/>
          <w:szCs w:val="24"/>
        </w:rPr>
        <w:t>输出</w:t>
      </w:r>
      <w:r w:rsidRPr="003A3755">
        <w:rPr>
          <w:rFonts w:ascii="宋体" w:eastAsia="宋体" w:hAnsi="宋体" w:hint="eastAsia"/>
          <w:sz w:val="24"/>
          <w:szCs w:val="24"/>
        </w:rPr>
        <w:t>节点在当前算子的</w:t>
      </w:r>
      <w:r w:rsidR="00EE01AB">
        <w:rPr>
          <w:rFonts w:ascii="宋体" w:eastAsia="宋体" w:hAnsi="宋体" w:hint="eastAsia"/>
          <w:sz w:val="24"/>
          <w:szCs w:val="24"/>
        </w:rPr>
        <w:t>输出</w:t>
      </w:r>
      <w:r w:rsidRPr="003A3755">
        <w:rPr>
          <w:rFonts w:ascii="宋体" w:eastAsia="宋体" w:hAnsi="宋体" w:hint="eastAsia"/>
          <w:sz w:val="24"/>
          <w:szCs w:val="24"/>
        </w:rPr>
        <w:t>列表中所处的顺序。</w:t>
      </w:r>
    </w:p>
    <w:p w14:paraId="3793B708" w14:textId="6C2D57A7" w:rsidR="00B2299C" w:rsidRDefault="00B2299C" w:rsidP="00B2299C">
      <w:pPr>
        <w:pStyle w:val="2"/>
        <w:numPr>
          <w:ilvl w:val="0"/>
          <w:numId w:val="0"/>
        </w:numPr>
        <w:spacing w:before="156" w:after="156"/>
      </w:pPr>
      <w:r>
        <w:t>2.</w:t>
      </w:r>
      <w:r w:rsidR="00EE01AB">
        <w:t>7</w:t>
      </w:r>
      <w:r>
        <w:rPr>
          <w:rFonts w:hint="eastAsia"/>
        </w:rPr>
        <w:t>父</w:t>
      </w:r>
      <w:r w:rsidR="00EE01AB">
        <w:rPr>
          <w:rFonts w:hint="eastAsia"/>
        </w:rPr>
        <w:t>输出</w:t>
      </w:r>
      <w:r>
        <w:rPr>
          <w:rFonts w:hint="eastAsia"/>
        </w:rPr>
        <w:t>节点与子</w:t>
      </w:r>
      <w:r w:rsidR="00EE01AB">
        <w:rPr>
          <w:rFonts w:hint="eastAsia"/>
        </w:rPr>
        <w:t>输出</w:t>
      </w:r>
      <w:r>
        <w:rPr>
          <w:rFonts w:hint="eastAsia"/>
        </w:rPr>
        <w:t>节点之间的关系</w:t>
      </w:r>
    </w:p>
    <w:p w14:paraId="38E186FF" w14:textId="77777777" w:rsidR="00B2299C" w:rsidRDefault="00B2299C" w:rsidP="00B2299C">
      <w:pPr>
        <w:pStyle w:val="3"/>
        <w:spacing w:beforeLines="50" w:before="156" w:afterLines="50" w:after="156" w:line="415" w:lineRule="auto"/>
        <w:rPr>
          <w:rFonts w:ascii="Times New Roman" w:eastAsia="微软雅黑" w:hAnsi="Times New Roman" w:cs="Times New Roman"/>
          <w:b w:val="0"/>
          <w:bCs w:val="0"/>
          <w:sz w:val="24"/>
          <w:szCs w:val="24"/>
        </w:rPr>
      </w:pPr>
      <w:r>
        <w:rPr>
          <w:rFonts w:ascii="黑体" w:eastAsia="黑体" w:hAnsi="黑体"/>
          <w:b w:val="0"/>
          <w:bCs w:val="0"/>
          <w:sz w:val="24"/>
          <w:szCs w:val="24"/>
        </w:rPr>
        <w:t>2</w:t>
      </w:r>
      <w:r w:rsidRPr="00805D74">
        <w:rPr>
          <w:rFonts w:ascii="黑体" w:eastAsia="黑体" w:hAnsi="黑体"/>
          <w:b w:val="0"/>
          <w:bCs w:val="0"/>
          <w:sz w:val="24"/>
          <w:szCs w:val="24"/>
        </w:rPr>
        <w:t>.</w:t>
      </w:r>
      <w:r>
        <w:rPr>
          <w:rFonts w:ascii="黑体" w:eastAsia="黑体" w:hAnsi="黑体"/>
          <w:b w:val="0"/>
          <w:bCs w:val="0"/>
          <w:sz w:val="24"/>
          <w:szCs w:val="24"/>
        </w:rPr>
        <w:t>4</w:t>
      </w:r>
      <w:r w:rsidRPr="00805D74">
        <w:rPr>
          <w:rFonts w:ascii="黑体" w:eastAsia="黑体" w:hAnsi="黑体"/>
          <w:b w:val="0"/>
          <w:bCs w:val="0"/>
          <w:sz w:val="24"/>
          <w:szCs w:val="24"/>
        </w:rPr>
        <w:t xml:space="preserve">.1 </w:t>
      </w:r>
      <w:r>
        <w:rPr>
          <w:rFonts w:ascii="黑体" w:eastAsia="黑体" w:hAnsi="黑体" w:hint="eastAsia"/>
          <w:b w:val="0"/>
          <w:bCs w:val="0"/>
          <w:sz w:val="24"/>
          <w:szCs w:val="24"/>
        </w:rPr>
        <w:t>类型</w:t>
      </w:r>
      <w:r w:rsidRPr="00805D74">
        <w:rPr>
          <w:rFonts w:ascii="Times New Roman" w:eastAsia="微软雅黑" w:hAnsi="Times New Roman" w:cs="Times New Roman"/>
          <w:b w:val="0"/>
          <w:bCs w:val="0"/>
          <w:sz w:val="24"/>
          <w:szCs w:val="24"/>
        </w:rPr>
        <w:t>(</w:t>
      </w:r>
      <w:r>
        <w:rPr>
          <w:rFonts w:ascii="Times New Roman" w:eastAsia="微软雅黑" w:hAnsi="Times New Roman" w:cs="Times New Roman" w:hint="eastAsia"/>
          <w:b w:val="0"/>
          <w:bCs w:val="0"/>
          <w:sz w:val="24"/>
          <w:szCs w:val="24"/>
        </w:rPr>
        <w:t>type</w:t>
      </w:r>
      <w:r w:rsidRPr="00805D74">
        <w:rPr>
          <w:rFonts w:ascii="Times New Roman" w:eastAsia="微软雅黑" w:hAnsi="Times New Roman" w:cs="Times New Roman"/>
          <w:b w:val="0"/>
          <w:bCs w:val="0"/>
          <w:sz w:val="24"/>
          <w:szCs w:val="24"/>
        </w:rPr>
        <w:t>)</w:t>
      </w:r>
    </w:p>
    <w:p w14:paraId="3F04BD5A" w14:textId="0E86115F" w:rsidR="00B2299C" w:rsidRPr="00D24305" w:rsidRDefault="00B2299C" w:rsidP="00B2299C">
      <w:pPr>
        <w:spacing w:line="360" w:lineRule="auto"/>
        <w:ind w:firstLineChars="200" w:firstLine="480"/>
        <w:rPr>
          <w:rFonts w:ascii="宋体" w:eastAsia="宋体" w:hAnsi="宋体"/>
          <w:sz w:val="24"/>
          <w:szCs w:val="24"/>
        </w:rPr>
      </w:pPr>
      <w:r>
        <w:rPr>
          <w:rFonts w:ascii="宋体" w:eastAsia="宋体" w:hAnsi="宋体" w:hint="eastAsia"/>
          <w:sz w:val="24"/>
          <w:szCs w:val="24"/>
        </w:rPr>
        <w:t>父</w:t>
      </w:r>
      <w:r w:rsidR="00EE01AB">
        <w:rPr>
          <w:rFonts w:ascii="宋体" w:eastAsia="宋体" w:hAnsi="宋体" w:hint="eastAsia"/>
          <w:sz w:val="24"/>
          <w:szCs w:val="24"/>
        </w:rPr>
        <w:t>输出</w:t>
      </w:r>
      <w:r w:rsidRPr="00D24305">
        <w:rPr>
          <w:rFonts w:ascii="宋体" w:eastAsia="宋体" w:hAnsi="宋体" w:hint="eastAsia"/>
          <w:sz w:val="24"/>
          <w:szCs w:val="24"/>
        </w:rPr>
        <w:t>节点与</w:t>
      </w:r>
      <w:r>
        <w:rPr>
          <w:rFonts w:ascii="宋体" w:eastAsia="宋体" w:hAnsi="宋体" w:hint="eastAsia"/>
          <w:sz w:val="24"/>
          <w:szCs w:val="24"/>
        </w:rPr>
        <w:t>子</w:t>
      </w:r>
      <w:r w:rsidR="00EE01AB">
        <w:rPr>
          <w:rFonts w:ascii="宋体" w:eastAsia="宋体" w:hAnsi="宋体" w:hint="eastAsia"/>
          <w:sz w:val="24"/>
          <w:szCs w:val="24"/>
        </w:rPr>
        <w:t>输出</w:t>
      </w:r>
      <w:r w:rsidRPr="00D24305">
        <w:rPr>
          <w:rFonts w:ascii="宋体" w:eastAsia="宋体" w:hAnsi="宋体" w:hint="eastAsia"/>
          <w:sz w:val="24"/>
          <w:szCs w:val="24"/>
        </w:rPr>
        <w:t>节点之间关系的类型命名格式为：“</w:t>
      </w:r>
      <w:r>
        <w:rPr>
          <w:rFonts w:ascii="Times New Roman" w:eastAsia="宋体" w:hAnsi="Times New Roman" w:cs="Times New Roman" w:hint="eastAsia"/>
          <w:sz w:val="24"/>
          <w:szCs w:val="24"/>
        </w:rPr>
        <w:t>one</w:t>
      </w:r>
      <w:r>
        <w:rPr>
          <w:rFonts w:ascii="Times New Roman" w:eastAsia="宋体" w:hAnsi="Times New Roman" w:cs="Times New Roman"/>
          <w:sz w:val="24"/>
          <w:szCs w:val="24"/>
        </w:rPr>
        <w:t>O</w:t>
      </w:r>
      <w:r>
        <w:rPr>
          <w:rFonts w:ascii="Times New Roman" w:eastAsia="宋体" w:hAnsi="Times New Roman" w:cs="Times New Roman" w:hint="eastAsia"/>
          <w:sz w:val="24"/>
          <w:szCs w:val="24"/>
        </w:rPr>
        <w:t>f</w:t>
      </w:r>
      <w:r w:rsidRPr="00D24305">
        <w:rPr>
          <w:rFonts w:ascii="宋体" w:eastAsia="宋体" w:hAnsi="宋体" w:hint="eastAsia"/>
          <w:sz w:val="24"/>
          <w:szCs w:val="24"/>
        </w:rPr>
        <w:t>”。</w:t>
      </w:r>
    </w:p>
    <w:p w14:paraId="33E101EF" w14:textId="77777777" w:rsidR="00B2299C" w:rsidRDefault="00B2299C" w:rsidP="00B2299C">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t>2</w:t>
      </w:r>
      <w:r w:rsidRPr="00805D74">
        <w:rPr>
          <w:rFonts w:ascii="黑体" w:eastAsia="黑体" w:hAnsi="黑体"/>
          <w:b w:val="0"/>
          <w:bCs w:val="0"/>
          <w:sz w:val="24"/>
          <w:szCs w:val="24"/>
        </w:rPr>
        <w:t>.</w:t>
      </w:r>
      <w:r>
        <w:rPr>
          <w:rFonts w:ascii="黑体" w:eastAsia="黑体" w:hAnsi="黑体"/>
          <w:b w:val="0"/>
          <w:bCs w:val="0"/>
          <w:sz w:val="24"/>
          <w:szCs w:val="24"/>
        </w:rPr>
        <w:t>4</w:t>
      </w:r>
      <w:r w:rsidRPr="00805D74">
        <w:rPr>
          <w:rFonts w:ascii="黑体" w:eastAsia="黑体" w:hAnsi="黑体"/>
          <w:b w:val="0"/>
          <w:bCs w:val="0"/>
          <w:sz w:val="24"/>
          <w:szCs w:val="24"/>
        </w:rPr>
        <w:t>.</w:t>
      </w:r>
      <w:r>
        <w:rPr>
          <w:rFonts w:ascii="黑体" w:eastAsia="黑体" w:hAnsi="黑体"/>
          <w:b w:val="0"/>
          <w:bCs w:val="0"/>
          <w:sz w:val="24"/>
          <w:szCs w:val="24"/>
        </w:rPr>
        <w:t>2</w:t>
      </w:r>
      <w:r w:rsidRPr="00805D74">
        <w:rPr>
          <w:rFonts w:ascii="黑体" w:eastAsia="黑体" w:hAnsi="黑体"/>
          <w:b w:val="0"/>
          <w:bCs w:val="0"/>
          <w:sz w:val="24"/>
          <w:szCs w:val="24"/>
        </w:rPr>
        <w:t xml:space="preserve"> </w:t>
      </w:r>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p>
    <w:p w14:paraId="6AEC329D" w14:textId="6815B544" w:rsidR="00B2299C" w:rsidRDefault="00EE01AB" w:rsidP="00EE01AB">
      <w:pPr>
        <w:spacing w:line="360" w:lineRule="auto"/>
        <w:ind w:firstLineChars="200" w:firstLine="480"/>
        <w:rPr>
          <w:ins w:id="34" w:author="刘 屹洲" w:date="2022-12-25T10:09:00Z"/>
          <w:rFonts w:ascii="宋体" w:eastAsia="宋体" w:hAnsi="宋体"/>
          <w:sz w:val="24"/>
          <w:szCs w:val="24"/>
        </w:rPr>
      </w:pPr>
      <w:r>
        <w:rPr>
          <w:rFonts w:ascii="宋体" w:eastAsia="宋体" w:hAnsi="宋体" w:hint="eastAsia"/>
          <w:sz w:val="24"/>
          <w:szCs w:val="24"/>
        </w:rPr>
        <w:t>输出</w:t>
      </w:r>
      <w:r w:rsidR="00B2299C" w:rsidRPr="003A3755">
        <w:rPr>
          <w:rFonts w:ascii="宋体" w:eastAsia="宋体" w:hAnsi="宋体" w:hint="eastAsia"/>
          <w:sz w:val="24"/>
          <w:szCs w:val="24"/>
        </w:rPr>
        <w:t>节点与子</w:t>
      </w:r>
      <w:r>
        <w:rPr>
          <w:rFonts w:ascii="宋体" w:eastAsia="宋体" w:hAnsi="宋体" w:hint="eastAsia"/>
          <w:sz w:val="24"/>
          <w:szCs w:val="24"/>
        </w:rPr>
        <w:t>输出</w:t>
      </w:r>
      <w:r w:rsidR="00B2299C" w:rsidRPr="003A3755">
        <w:rPr>
          <w:rFonts w:ascii="宋体" w:eastAsia="宋体" w:hAnsi="宋体" w:hint="eastAsia"/>
          <w:sz w:val="24"/>
          <w:szCs w:val="24"/>
        </w:rPr>
        <w:t>节点之间关系的属性命名包含两个键值对，第一个键名为</w:t>
      </w:r>
      <w:r w:rsidR="00B2299C">
        <w:rPr>
          <w:rFonts w:ascii="宋体" w:eastAsia="宋体" w:hAnsi="宋体" w:hint="eastAsia"/>
          <w:sz w:val="24"/>
          <w:szCs w:val="24"/>
        </w:rPr>
        <w:lastRenderedPageBreak/>
        <w:t>“</w:t>
      </w:r>
      <w:r w:rsidR="00B2299C">
        <w:rPr>
          <w:rFonts w:ascii="Times New Roman" w:eastAsia="宋体" w:hAnsi="Times New Roman" w:cs="Times New Roman" w:hint="eastAsia"/>
          <w:sz w:val="24"/>
          <w:szCs w:val="24"/>
        </w:rPr>
        <w:t>d</w:t>
      </w:r>
      <w:r w:rsidR="00B2299C" w:rsidRPr="003A3755">
        <w:rPr>
          <w:rFonts w:ascii="Times New Roman" w:eastAsia="宋体" w:hAnsi="Times New Roman" w:cs="Times New Roman"/>
          <w:sz w:val="24"/>
          <w:szCs w:val="24"/>
        </w:rPr>
        <w:t>type</w:t>
      </w:r>
      <w:r w:rsidR="00B2299C">
        <w:rPr>
          <w:rFonts w:ascii="Times New Roman" w:eastAsia="宋体" w:hAnsi="Times New Roman" w:cs="Times New Roman"/>
          <w:sz w:val="24"/>
          <w:szCs w:val="24"/>
        </w:rPr>
        <w:t>_order</w:t>
      </w:r>
      <w:r w:rsidR="00B2299C">
        <w:rPr>
          <w:rFonts w:ascii="宋体" w:eastAsia="宋体" w:hAnsi="宋体" w:hint="eastAsia"/>
          <w:sz w:val="24"/>
          <w:szCs w:val="24"/>
        </w:rPr>
        <w:t>”</w:t>
      </w:r>
      <w:r w:rsidR="00B2299C" w:rsidRPr="003A3755">
        <w:rPr>
          <w:rFonts w:ascii="宋体" w:eastAsia="宋体" w:hAnsi="宋体" w:hint="eastAsia"/>
          <w:sz w:val="24"/>
          <w:szCs w:val="24"/>
        </w:rPr>
        <w:t>，值为所连接的子</w:t>
      </w:r>
      <w:r>
        <w:rPr>
          <w:rFonts w:ascii="宋体" w:eastAsia="宋体" w:hAnsi="宋体" w:hint="eastAsia"/>
          <w:sz w:val="24"/>
          <w:szCs w:val="24"/>
        </w:rPr>
        <w:t>输出</w:t>
      </w:r>
      <w:r w:rsidR="00B2299C" w:rsidRPr="003A3755">
        <w:rPr>
          <w:rFonts w:ascii="宋体" w:eastAsia="宋体" w:hAnsi="宋体" w:hint="eastAsia"/>
          <w:sz w:val="24"/>
          <w:szCs w:val="24"/>
        </w:rPr>
        <w:t>节点在当前</w:t>
      </w:r>
      <w:r>
        <w:rPr>
          <w:rFonts w:ascii="宋体" w:eastAsia="宋体" w:hAnsi="宋体" w:hint="eastAsia"/>
          <w:sz w:val="24"/>
          <w:szCs w:val="24"/>
        </w:rPr>
        <w:t>输出</w:t>
      </w:r>
      <w:r w:rsidR="00B2299C" w:rsidRPr="003A3755">
        <w:rPr>
          <w:rFonts w:ascii="宋体" w:eastAsia="宋体" w:hAnsi="宋体" w:hint="eastAsia"/>
          <w:sz w:val="24"/>
          <w:szCs w:val="24"/>
        </w:rPr>
        <w:t>节点的列表中所处的顺序；第二个键名为</w:t>
      </w:r>
      <w:r w:rsidR="00B2299C">
        <w:rPr>
          <w:rFonts w:ascii="宋体" w:eastAsia="宋体" w:hAnsi="宋体" w:hint="eastAsia"/>
          <w:sz w:val="24"/>
          <w:szCs w:val="24"/>
        </w:rPr>
        <w:t>“</w:t>
      </w:r>
      <w:r w:rsidR="00B2299C" w:rsidRPr="003A3755">
        <w:rPr>
          <w:rFonts w:ascii="Times New Roman" w:eastAsia="宋体" w:hAnsi="Times New Roman" w:cs="Times New Roman"/>
          <w:sz w:val="24"/>
          <w:szCs w:val="24"/>
        </w:rPr>
        <w:t>dtype</w:t>
      </w:r>
      <w:r w:rsidR="00B2299C">
        <w:rPr>
          <w:rFonts w:ascii="宋体" w:eastAsia="宋体" w:hAnsi="宋体" w:hint="eastAsia"/>
          <w:sz w:val="24"/>
          <w:szCs w:val="24"/>
        </w:rPr>
        <w:t>”</w:t>
      </w:r>
      <w:r w:rsidR="00B2299C" w:rsidRPr="003A3755">
        <w:rPr>
          <w:rFonts w:ascii="宋体" w:eastAsia="宋体" w:hAnsi="宋体" w:hint="eastAsia"/>
          <w:sz w:val="24"/>
          <w:szCs w:val="24"/>
        </w:rPr>
        <w:t>，值为所连接的子</w:t>
      </w:r>
      <w:r>
        <w:rPr>
          <w:rFonts w:ascii="宋体" w:eastAsia="宋体" w:hAnsi="宋体" w:hint="eastAsia"/>
          <w:sz w:val="24"/>
          <w:szCs w:val="24"/>
        </w:rPr>
        <w:t>输出</w:t>
      </w:r>
      <w:r w:rsidR="00B2299C" w:rsidRPr="003A3755">
        <w:rPr>
          <w:rFonts w:ascii="宋体" w:eastAsia="宋体" w:hAnsi="宋体" w:hint="eastAsia"/>
          <w:sz w:val="24"/>
          <w:szCs w:val="24"/>
        </w:rPr>
        <w:t>节点的名称。</w:t>
      </w:r>
    </w:p>
    <w:p w14:paraId="0720B375" w14:textId="776F555B" w:rsidR="001A4161" w:rsidRDefault="001A4161" w:rsidP="001A4161">
      <w:pPr>
        <w:pStyle w:val="2"/>
        <w:numPr>
          <w:ilvl w:val="0"/>
          <w:numId w:val="0"/>
        </w:numPr>
        <w:spacing w:before="156" w:after="156"/>
        <w:rPr>
          <w:ins w:id="35" w:author="刘 屹洲" w:date="2022-12-25T10:09:00Z"/>
        </w:rPr>
      </w:pPr>
      <w:ins w:id="36" w:author="刘 屹洲" w:date="2022-12-25T10:09:00Z">
        <w:r>
          <w:t xml:space="preserve">2.8 </w:t>
        </w:r>
        <w:r>
          <w:rPr>
            <w:rFonts w:hint="eastAsia"/>
          </w:rPr>
          <w:t>框架节点与成员函数节点之间的关系</w:t>
        </w:r>
      </w:ins>
    </w:p>
    <w:p w14:paraId="0C913426" w14:textId="77777777" w:rsidR="001A4161" w:rsidRDefault="001A4161" w:rsidP="001A4161">
      <w:pPr>
        <w:pStyle w:val="3"/>
        <w:spacing w:beforeLines="50" w:before="156" w:afterLines="50" w:after="156" w:line="415" w:lineRule="auto"/>
        <w:rPr>
          <w:ins w:id="37" w:author="刘 屹洲" w:date="2022-12-25T10:09:00Z"/>
          <w:rFonts w:ascii="Times New Roman" w:eastAsia="微软雅黑" w:hAnsi="Times New Roman" w:cs="Times New Roman"/>
          <w:b w:val="0"/>
          <w:bCs w:val="0"/>
          <w:sz w:val="24"/>
          <w:szCs w:val="24"/>
        </w:rPr>
      </w:pPr>
      <w:ins w:id="38" w:author="刘 屹洲" w:date="2022-12-25T10:09:00Z">
        <w:r>
          <w:rPr>
            <w:rFonts w:ascii="黑体" w:eastAsia="黑体" w:hAnsi="黑体"/>
            <w:b w:val="0"/>
            <w:bCs w:val="0"/>
            <w:sz w:val="24"/>
            <w:szCs w:val="24"/>
          </w:rPr>
          <w:t>2</w:t>
        </w:r>
        <w:r w:rsidRPr="00805D74">
          <w:rPr>
            <w:rFonts w:ascii="黑体" w:eastAsia="黑体" w:hAnsi="黑体"/>
            <w:b w:val="0"/>
            <w:bCs w:val="0"/>
            <w:sz w:val="24"/>
            <w:szCs w:val="24"/>
          </w:rPr>
          <w:t xml:space="preserve">.1.1 </w:t>
        </w:r>
        <w:r>
          <w:rPr>
            <w:rFonts w:ascii="黑体" w:eastAsia="黑体" w:hAnsi="黑体" w:hint="eastAsia"/>
            <w:b w:val="0"/>
            <w:bCs w:val="0"/>
            <w:sz w:val="24"/>
            <w:szCs w:val="24"/>
          </w:rPr>
          <w:t>类型</w:t>
        </w:r>
        <w:r w:rsidRPr="00805D74">
          <w:rPr>
            <w:rFonts w:ascii="Times New Roman" w:eastAsia="微软雅黑" w:hAnsi="Times New Roman" w:cs="Times New Roman"/>
            <w:b w:val="0"/>
            <w:bCs w:val="0"/>
            <w:sz w:val="24"/>
            <w:szCs w:val="24"/>
          </w:rPr>
          <w:t>(</w:t>
        </w:r>
        <w:r>
          <w:rPr>
            <w:rFonts w:ascii="Times New Roman" w:eastAsia="微软雅黑" w:hAnsi="Times New Roman" w:cs="Times New Roman" w:hint="eastAsia"/>
            <w:b w:val="0"/>
            <w:bCs w:val="0"/>
            <w:sz w:val="24"/>
            <w:szCs w:val="24"/>
          </w:rPr>
          <w:t>type</w:t>
        </w:r>
        <w:r w:rsidRPr="00805D74">
          <w:rPr>
            <w:rFonts w:ascii="Times New Roman" w:eastAsia="微软雅黑" w:hAnsi="Times New Roman" w:cs="Times New Roman"/>
            <w:b w:val="0"/>
            <w:bCs w:val="0"/>
            <w:sz w:val="24"/>
            <w:szCs w:val="24"/>
          </w:rPr>
          <w:t>)</w:t>
        </w:r>
      </w:ins>
    </w:p>
    <w:p w14:paraId="398A5975" w14:textId="36C6795E" w:rsidR="001A4161" w:rsidRPr="008D2B5A" w:rsidRDefault="001A4161" w:rsidP="001A4161">
      <w:pPr>
        <w:spacing w:line="360" w:lineRule="auto"/>
        <w:ind w:firstLineChars="200" w:firstLine="480"/>
        <w:rPr>
          <w:ins w:id="39" w:author="刘 屹洲" w:date="2022-12-25T10:09:00Z"/>
          <w:rFonts w:ascii="宋体" w:eastAsia="宋体" w:hAnsi="宋体"/>
          <w:sz w:val="24"/>
          <w:szCs w:val="24"/>
        </w:rPr>
      </w:pPr>
      <w:ins w:id="40" w:author="刘 屹洲" w:date="2022-12-25T10:09:00Z">
        <w:r w:rsidRPr="008D2B5A">
          <w:rPr>
            <w:rFonts w:ascii="宋体" w:eastAsia="宋体" w:hAnsi="宋体" w:hint="eastAsia"/>
            <w:sz w:val="24"/>
            <w:szCs w:val="24"/>
          </w:rPr>
          <w:t>框架节点与类节点之间关系的类型命名格式为：“</w:t>
        </w:r>
        <w:r w:rsidR="00E26888">
          <w:rPr>
            <w:rFonts w:ascii="Times New Roman" w:eastAsia="宋体" w:hAnsi="Times New Roman" w:cs="Times New Roman" w:hint="eastAsia"/>
            <w:sz w:val="24"/>
            <w:szCs w:val="24"/>
          </w:rPr>
          <w:t>member</w:t>
        </w:r>
        <w:r w:rsidR="00E26888">
          <w:rPr>
            <w:rFonts w:ascii="Times New Roman" w:eastAsia="宋体" w:hAnsi="Times New Roman" w:cs="Times New Roman"/>
            <w:sz w:val="24"/>
            <w:szCs w:val="24"/>
          </w:rPr>
          <w:t>Function</w:t>
        </w:r>
        <w:r w:rsidRPr="008C3562">
          <w:rPr>
            <w:rFonts w:ascii="Times New Roman" w:eastAsia="宋体" w:hAnsi="Times New Roman" w:cs="Times New Roman"/>
            <w:sz w:val="24"/>
            <w:szCs w:val="24"/>
          </w:rPr>
          <w:t>OfFramework</w:t>
        </w:r>
        <w:r w:rsidRPr="008D2B5A">
          <w:rPr>
            <w:rFonts w:ascii="宋体" w:eastAsia="宋体" w:hAnsi="宋体" w:hint="eastAsia"/>
            <w:sz w:val="24"/>
            <w:szCs w:val="24"/>
          </w:rPr>
          <w:t>”。</w:t>
        </w:r>
      </w:ins>
    </w:p>
    <w:p w14:paraId="0B96A8EA" w14:textId="77777777" w:rsidR="001A4161" w:rsidRDefault="001A4161" w:rsidP="001A4161">
      <w:pPr>
        <w:pStyle w:val="3"/>
        <w:rPr>
          <w:ins w:id="41" w:author="刘 屹洲" w:date="2022-12-25T10:09:00Z"/>
          <w:rFonts w:ascii="Times New Roman" w:eastAsia="微软雅黑" w:hAnsi="Times New Roman" w:cs="Times New Roman"/>
          <w:b w:val="0"/>
          <w:bCs w:val="0"/>
          <w:sz w:val="24"/>
          <w:szCs w:val="24"/>
        </w:rPr>
      </w:pPr>
      <w:ins w:id="42" w:author="刘 屹洲" w:date="2022-12-25T10:09:00Z">
        <w:r>
          <w:rPr>
            <w:rFonts w:ascii="黑体" w:eastAsia="黑体" w:hAnsi="黑体"/>
            <w:b w:val="0"/>
            <w:bCs w:val="0"/>
            <w:sz w:val="24"/>
            <w:szCs w:val="24"/>
          </w:rPr>
          <w:t>2</w:t>
        </w:r>
        <w:r w:rsidRPr="00805D74">
          <w:rPr>
            <w:rFonts w:ascii="黑体" w:eastAsia="黑体" w:hAnsi="黑体"/>
            <w:b w:val="0"/>
            <w:bCs w:val="0"/>
            <w:sz w:val="24"/>
            <w:szCs w:val="24"/>
          </w:rPr>
          <w:t>.1.</w:t>
        </w:r>
        <w:r>
          <w:rPr>
            <w:rFonts w:ascii="黑体" w:eastAsia="黑体" w:hAnsi="黑体"/>
            <w:b w:val="0"/>
            <w:bCs w:val="0"/>
            <w:sz w:val="24"/>
            <w:szCs w:val="24"/>
          </w:rPr>
          <w:t>2</w:t>
        </w:r>
        <w:r w:rsidRPr="00805D74">
          <w:rPr>
            <w:rFonts w:ascii="黑体" w:eastAsia="黑体" w:hAnsi="黑体"/>
            <w:b w:val="0"/>
            <w:bCs w:val="0"/>
            <w:sz w:val="24"/>
            <w:szCs w:val="24"/>
          </w:rPr>
          <w:t xml:space="preserve"> </w:t>
        </w:r>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ins>
    </w:p>
    <w:p w14:paraId="23D7CEFE" w14:textId="692F42EC" w:rsidR="001A4161" w:rsidRPr="001A4161" w:rsidRDefault="001A4161" w:rsidP="00E26888">
      <w:pPr>
        <w:spacing w:line="360" w:lineRule="auto"/>
        <w:ind w:firstLineChars="200" w:firstLine="480"/>
        <w:rPr>
          <w:rFonts w:ascii="宋体" w:eastAsia="宋体" w:hAnsi="宋体"/>
          <w:sz w:val="24"/>
          <w:szCs w:val="24"/>
        </w:rPr>
      </w:pPr>
      <w:ins w:id="43" w:author="刘 屹洲" w:date="2022-12-25T10:09:00Z">
        <w:r w:rsidRPr="008D2B5A">
          <w:rPr>
            <w:rFonts w:ascii="宋体" w:eastAsia="宋体" w:hAnsi="宋体" w:hint="eastAsia"/>
            <w:sz w:val="24"/>
            <w:szCs w:val="24"/>
          </w:rPr>
          <w:t>框架节点与算子类节点之间关系的属性命名包含一个键值对，其中键名为</w:t>
        </w:r>
        <w:r>
          <w:rPr>
            <w:rFonts w:ascii="宋体" w:eastAsia="宋体" w:hAnsi="宋体" w:hint="eastAsia"/>
            <w:sz w:val="24"/>
            <w:szCs w:val="24"/>
          </w:rPr>
          <w:t>“</w:t>
        </w:r>
        <w:r w:rsidRPr="008C3562">
          <w:rPr>
            <w:rFonts w:ascii="Times New Roman" w:eastAsia="宋体" w:hAnsi="Times New Roman" w:cs="Times New Roman"/>
            <w:sz w:val="24"/>
            <w:szCs w:val="24"/>
          </w:rPr>
          <w:t>name</w:t>
        </w:r>
        <w:r>
          <w:rPr>
            <w:rFonts w:ascii="宋体" w:eastAsia="宋体" w:hAnsi="宋体" w:hint="eastAsia"/>
            <w:sz w:val="24"/>
            <w:szCs w:val="24"/>
          </w:rPr>
          <w:t>”</w:t>
        </w:r>
        <w:r w:rsidRPr="008D2B5A">
          <w:rPr>
            <w:rFonts w:ascii="宋体" w:eastAsia="宋体" w:hAnsi="宋体" w:hint="eastAsia"/>
            <w:sz w:val="24"/>
            <w:szCs w:val="24"/>
          </w:rPr>
          <w:t>，值为所连接的</w:t>
        </w:r>
      </w:ins>
      <w:ins w:id="44" w:author="刘 屹洲" w:date="2022-12-25T10:10:00Z">
        <w:r w:rsidR="00E26888">
          <w:rPr>
            <w:rFonts w:ascii="宋体" w:eastAsia="宋体" w:hAnsi="宋体" w:hint="eastAsia"/>
            <w:sz w:val="24"/>
            <w:szCs w:val="24"/>
          </w:rPr>
          <w:t>成员函数</w:t>
        </w:r>
      </w:ins>
      <w:ins w:id="45" w:author="刘 屹洲" w:date="2022-12-25T10:09:00Z">
        <w:r w:rsidRPr="008D2B5A">
          <w:rPr>
            <w:rFonts w:ascii="宋体" w:eastAsia="宋体" w:hAnsi="宋体" w:hint="eastAsia"/>
            <w:sz w:val="24"/>
            <w:szCs w:val="24"/>
          </w:rPr>
          <w:t>节点的名称。示例如下：</w:t>
        </w:r>
        <w:r w:rsidRPr="008D2B5A">
          <w:rPr>
            <w:rFonts w:ascii="宋体" w:eastAsia="宋体" w:hAnsi="宋体"/>
            <w:sz w:val="24"/>
            <w:szCs w:val="24"/>
          </w:rPr>
          <w:t>{</w:t>
        </w:r>
        <w:r w:rsidRPr="008C3562">
          <w:rPr>
            <w:rFonts w:ascii="Times New Roman" w:eastAsia="宋体" w:hAnsi="Times New Roman" w:cs="Times New Roman"/>
            <w:sz w:val="24"/>
            <w:szCs w:val="24"/>
          </w:rPr>
          <w:t>name</w:t>
        </w:r>
        <w:r w:rsidRPr="008D2B5A">
          <w:rPr>
            <w:rFonts w:ascii="宋体" w:eastAsia="宋体" w:hAnsi="宋体"/>
            <w:sz w:val="24"/>
            <w:szCs w:val="24"/>
          </w:rPr>
          <w:t xml:space="preserve">: </w:t>
        </w:r>
        <w:r>
          <w:rPr>
            <w:rFonts w:ascii="宋体" w:eastAsia="宋体" w:hAnsi="宋体" w:hint="eastAsia"/>
            <w:sz w:val="24"/>
            <w:szCs w:val="24"/>
          </w:rPr>
          <w:t>“</w:t>
        </w:r>
      </w:ins>
      <w:ins w:id="46" w:author="刘 屹洲" w:date="2022-12-25T10:10:00Z">
        <w:r w:rsidR="00E26888">
          <w:rPr>
            <w:rFonts w:ascii="Times New Roman" w:eastAsia="宋体" w:hAnsi="Times New Roman" w:cs="Times New Roman" w:hint="eastAsia"/>
            <w:sz w:val="24"/>
            <w:szCs w:val="24"/>
          </w:rPr>
          <w:t>forward</w:t>
        </w:r>
      </w:ins>
      <w:ins w:id="47" w:author="刘 屹洲" w:date="2022-12-25T10:09:00Z">
        <w:r>
          <w:rPr>
            <w:rFonts w:ascii="宋体" w:eastAsia="宋体" w:hAnsi="宋体" w:hint="eastAsia"/>
            <w:sz w:val="24"/>
            <w:szCs w:val="24"/>
          </w:rPr>
          <w:t>”</w:t>
        </w:r>
        <w:r w:rsidRPr="008D2B5A">
          <w:rPr>
            <w:rFonts w:ascii="宋体" w:eastAsia="宋体" w:hAnsi="宋体"/>
            <w:sz w:val="24"/>
            <w:szCs w:val="24"/>
          </w:rPr>
          <w:t>}</w:t>
        </w:r>
        <w:r w:rsidRPr="008D2B5A">
          <w:rPr>
            <w:rFonts w:ascii="宋体" w:eastAsia="宋体" w:hAnsi="宋体" w:hint="eastAsia"/>
            <w:sz w:val="24"/>
            <w:szCs w:val="24"/>
          </w:rPr>
          <w:t>。</w:t>
        </w:r>
      </w:ins>
    </w:p>
    <w:p w14:paraId="15FDB9DA" w14:textId="3F63A7E9" w:rsidR="00D04EBD" w:rsidRPr="004F43D9" w:rsidRDefault="00D04EBD" w:rsidP="00D04EBD">
      <w:pPr>
        <w:pStyle w:val="1"/>
        <w:overflowPunct w:val="0"/>
        <w:spacing w:before="156" w:after="156"/>
      </w:pPr>
      <w:r>
        <w:rPr>
          <w:rFonts w:hint="eastAsia"/>
        </w:rPr>
        <w:t>算子知识图谱框架间的关系设计</w:t>
      </w:r>
    </w:p>
    <w:p w14:paraId="41CF9B04" w14:textId="4FBAB9BE" w:rsidR="00D04EBD" w:rsidRDefault="00D04EBD" w:rsidP="00D04EBD">
      <w:pPr>
        <w:pStyle w:val="2"/>
        <w:numPr>
          <w:ilvl w:val="0"/>
          <w:numId w:val="0"/>
        </w:numPr>
        <w:spacing w:before="156" w:after="156"/>
      </w:pPr>
      <w:r>
        <w:t xml:space="preserve">3.1 </w:t>
      </w:r>
      <w:r>
        <w:rPr>
          <w:rFonts w:hint="eastAsia"/>
        </w:rPr>
        <w:t>算子节点与算子节点之间的关系</w:t>
      </w:r>
    </w:p>
    <w:p w14:paraId="547AB27B" w14:textId="16423E53" w:rsidR="00D04EBD" w:rsidRDefault="00D04EBD" w:rsidP="00D04EBD">
      <w:pPr>
        <w:pStyle w:val="3"/>
        <w:spacing w:beforeLines="50" w:before="156" w:afterLines="50" w:after="156" w:line="415" w:lineRule="auto"/>
        <w:rPr>
          <w:rFonts w:ascii="Times New Roman" w:eastAsia="微软雅黑" w:hAnsi="Times New Roman" w:cs="Times New Roman"/>
          <w:b w:val="0"/>
          <w:bCs w:val="0"/>
          <w:sz w:val="24"/>
          <w:szCs w:val="24"/>
        </w:rPr>
      </w:pPr>
      <w:r>
        <w:rPr>
          <w:rFonts w:ascii="黑体" w:eastAsia="黑体" w:hAnsi="黑体"/>
          <w:b w:val="0"/>
          <w:bCs w:val="0"/>
          <w:sz w:val="24"/>
          <w:szCs w:val="24"/>
        </w:rPr>
        <w:t>3</w:t>
      </w:r>
      <w:r w:rsidRPr="00805D74">
        <w:rPr>
          <w:rFonts w:ascii="黑体" w:eastAsia="黑体" w:hAnsi="黑体"/>
          <w:b w:val="0"/>
          <w:bCs w:val="0"/>
          <w:sz w:val="24"/>
          <w:szCs w:val="24"/>
        </w:rPr>
        <w:t xml:space="preserve">.1.1 </w:t>
      </w:r>
      <w:r>
        <w:rPr>
          <w:rFonts w:ascii="黑体" w:eastAsia="黑体" w:hAnsi="黑体" w:hint="eastAsia"/>
          <w:b w:val="0"/>
          <w:bCs w:val="0"/>
          <w:sz w:val="24"/>
          <w:szCs w:val="24"/>
        </w:rPr>
        <w:t>类型</w:t>
      </w:r>
      <w:r w:rsidRPr="00805D74">
        <w:rPr>
          <w:rFonts w:ascii="Times New Roman" w:eastAsia="微软雅黑" w:hAnsi="Times New Roman" w:cs="Times New Roman"/>
          <w:b w:val="0"/>
          <w:bCs w:val="0"/>
          <w:sz w:val="24"/>
          <w:szCs w:val="24"/>
        </w:rPr>
        <w:t>(</w:t>
      </w:r>
      <w:r>
        <w:rPr>
          <w:rFonts w:ascii="Times New Roman" w:eastAsia="微软雅黑" w:hAnsi="Times New Roman" w:cs="Times New Roman" w:hint="eastAsia"/>
          <w:b w:val="0"/>
          <w:bCs w:val="0"/>
          <w:sz w:val="24"/>
          <w:szCs w:val="24"/>
        </w:rPr>
        <w:t>type</w:t>
      </w:r>
      <w:r w:rsidRPr="00805D74">
        <w:rPr>
          <w:rFonts w:ascii="Times New Roman" w:eastAsia="微软雅黑" w:hAnsi="Times New Roman" w:cs="Times New Roman"/>
          <w:b w:val="0"/>
          <w:bCs w:val="0"/>
          <w:sz w:val="24"/>
          <w:szCs w:val="24"/>
        </w:rPr>
        <w:t>)</w:t>
      </w:r>
    </w:p>
    <w:p w14:paraId="021E0436" w14:textId="2E916A44" w:rsidR="00D04EBD" w:rsidRPr="00D04EBD" w:rsidRDefault="00D04EBD" w:rsidP="00D04EBD">
      <w:pPr>
        <w:spacing w:line="360" w:lineRule="auto"/>
        <w:ind w:firstLineChars="200" w:firstLine="480"/>
        <w:rPr>
          <w:rFonts w:ascii="宋体" w:eastAsia="宋体" w:hAnsi="宋体"/>
          <w:sz w:val="24"/>
          <w:szCs w:val="24"/>
        </w:rPr>
      </w:pPr>
      <w:bookmarkStart w:id="48" w:name="_Hlk121397920"/>
      <w:r w:rsidRPr="00D04EBD">
        <w:rPr>
          <w:rFonts w:ascii="宋体" w:eastAsia="宋体" w:hAnsi="宋体" w:hint="eastAsia"/>
          <w:sz w:val="24"/>
          <w:szCs w:val="24"/>
        </w:rPr>
        <w:t>一个框架的算子节点与另一个框架相应的算子节点之间关系的类型命名格式为：“</w:t>
      </w:r>
      <w:r w:rsidRPr="00D04EBD">
        <w:rPr>
          <w:rFonts w:ascii="Times New Roman" w:eastAsia="宋体" w:hAnsi="Times New Roman" w:cs="Times New Roman"/>
          <w:sz w:val="24"/>
          <w:szCs w:val="24"/>
        </w:rPr>
        <w:t>equivalent</w:t>
      </w:r>
      <w:r w:rsidR="000274CE">
        <w:rPr>
          <w:rFonts w:ascii="Times New Roman" w:eastAsia="宋体" w:hAnsi="Times New Roman" w:cs="Times New Roman"/>
          <w:sz w:val="24"/>
          <w:szCs w:val="24"/>
        </w:rPr>
        <w:t>O</w:t>
      </w:r>
      <w:r w:rsidR="000274CE">
        <w:rPr>
          <w:rFonts w:ascii="Times New Roman" w:eastAsia="宋体" w:hAnsi="Times New Roman" w:cs="Times New Roman" w:hint="eastAsia"/>
          <w:sz w:val="24"/>
          <w:szCs w:val="24"/>
        </w:rPr>
        <w:t>perator</w:t>
      </w:r>
      <w:r w:rsidRPr="00D04EBD">
        <w:rPr>
          <w:rFonts w:ascii="宋体" w:eastAsia="宋体" w:hAnsi="宋体" w:hint="eastAsia"/>
          <w:sz w:val="24"/>
          <w:szCs w:val="24"/>
        </w:rPr>
        <w:t>”。</w:t>
      </w:r>
      <w:r w:rsidRPr="00D04EBD">
        <w:rPr>
          <w:rFonts w:ascii="宋体" w:eastAsia="宋体" w:hAnsi="宋体"/>
          <w:sz w:val="24"/>
          <w:szCs w:val="24"/>
        </w:rPr>
        <w:t xml:space="preserve"> </w:t>
      </w:r>
    </w:p>
    <w:bookmarkEnd w:id="48"/>
    <w:p w14:paraId="549431D4" w14:textId="50FF65A5" w:rsidR="00D04EBD" w:rsidRDefault="00D04EBD" w:rsidP="00D04EBD">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t>3</w:t>
      </w:r>
      <w:r w:rsidRPr="00805D74">
        <w:rPr>
          <w:rFonts w:ascii="黑体" w:eastAsia="黑体" w:hAnsi="黑体"/>
          <w:b w:val="0"/>
          <w:bCs w:val="0"/>
          <w:sz w:val="24"/>
          <w:szCs w:val="24"/>
        </w:rPr>
        <w:t>.1.</w:t>
      </w:r>
      <w:r>
        <w:rPr>
          <w:rFonts w:ascii="黑体" w:eastAsia="黑体" w:hAnsi="黑体"/>
          <w:b w:val="0"/>
          <w:bCs w:val="0"/>
          <w:sz w:val="24"/>
          <w:szCs w:val="24"/>
        </w:rPr>
        <w:t>2</w:t>
      </w:r>
      <w:r w:rsidRPr="00805D74">
        <w:rPr>
          <w:rFonts w:ascii="黑体" w:eastAsia="黑体" w:hAnsi="黑体"/>
          <w:b w:val="0"/>
          <w:bCs w:val="0"/>
          <w:sz w:val="24"/>
          <w:szCs w:val="24"/>
        </w:rPr>
        <w:t xml:space="preserve"> </w:t>
      </w:r>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p>
    <w:p w14:paraId="3A59C937" w14:textId="727036EF" w:rsidR="003A3755" w:rsidRPr="003A3755" w:rsidRDefault="00D04EBD" w:rsidP="00D04EBD">
      <w:pPr>
        <w:spacing w:line="360" w:lineRule="auto"/>
        <w:ind w:firstLineChars="200" w:firstLine="480"/>
        <w:rPr>
          <w:rFonts w:ascii="宋体" w:eastAsia="宋体" w:hAnsi="宋体"/>
          <w:sz w:val="24"/>
          <w:szCs w:val="24"/>
        </w:rPr>
      </w:pPr>
      <w:r w:rsidRPr="00D04EBD">
        <w:rPr>
          <w:rFonts w:ascii="宋体" w:eastAsia="宋体" w:hAnsi="宋体" w:hint="eastAsia"/>
          <w:sz w:val="24"/>
          <w:szCs w:val="24"/>
        </w:rPr>
        <w:t>一个框架的算子节点与另一个框架相应的算子节点之间关系的属性包含一个键值对，其中，</w:t>
      </w:r>
      <w:r w:rsidR="009D3FDE">
        <w:rPr>
          <w:rFonts w:ascii="宋体" w:eastAsia="宋体" w:hAnsi="宋体" w:hint="eastAsia"/>
          <w:sz w:val="24"/>
          <w:szCs w:val="24"/>
        </w:rPr>
        <w:t>键名为“</w:t>
      </w:r>
      <w:r w:rsidR="009D3FDE" w:rsidRPr="009D3FDE">
        <w:rPr>
          <w:rFonts w:ascii="Times New Roman" w:eastAsia="宋体" w:hAnsi="Times New Roman" w:cs="Times New Roman"/>
          <w:sz w:val="24"/>
          <w:szCs w:val="24"/>
        </w:rPr>
        <w:t>framework_name</w:t>
      </w:r>
      <w:r w:rsidR="009D3FDE">
        <w:rPr>
          <w:rFonts w:ascii="宋体" w:eastAsia="宋体" w:hAnsi="宋体" w:hint="eastAsia"/>
          <w:sz w:val="24"/>
          <w:szCs w:val="24"/>
        </w:rPr>
        <w:t>”，值为所</w:t>
      </w:r>
      <w:r w:rsidR="00CC004B">
        <w:rPr>
          <w:rFonts w:ascii="宋体" w:eastAsia="宋体" w:hAnsi="宋体" w:hint="eastAsia"/>
          <w:sz w:val="24"/>
          <w:szCs w:val="24"/>
        </w:rPr>
        <w:t>指向</w:t>
      </w:r>
      <w:r w:rsidR="009D3FDE">
        <w:rPr>
          <w:rFonts w:ascii="宋体" w:eastAsia="宋体" w:hAnsi="宋体" w:hint="eastAsia"/>
          <w:sz w:val="24"/>
          <w:szCs w:val="24"/>
        </w:rPr>
        <w:t>的算子节点所属框架的框架名称。示例如下：</w:t>
      </w:r>
      <w:r w:rsidR="009D3FDE" w:rsidRPr="003A3755">
        <w:rPr>
          <w:rFonts w:ascii="宋体" w:eastAsia="宋体" w:hAnsi="宋体"/>
          <w:sz w:val="24"/>
          <w:szCs w:val="24"/>
        </w:rPr>
        <w:t>{</w:t>
      </w:r>
      <w:r w:rsidR="009D3FDE" w:rsidRPr="009D3FDE">
        <w:rPr>
          <w:rFonts w:ascii="Times New Roman" w:eastAsia="宋体" w:hAnsi="Times New Roman" w:cs="Times New Roman"/>
          <w:sz w:val="24"/>
          <w:szCs w:val="24"/>
        </w:rPr>
        <w:t>framework_name</w:t>
      </w:r>
      <w:r w:rsidR="009D3FDE" w:rsidRPr="003A3755">
        <w:rPr>
          <w:rFonts w:ascii="宋体" w:eastAsia="宋体" w:hAnsi="宋体"/>
          <w:sz w:val="24"/>
          <w:szCs w:val="24"/>
        </w:rPr>
        <w:t xml:space="preserve">: </w:t>
      </w:r>
      <w:r w:rsidR="009D3FDE">
        <w:rPr>
          <w:rFonts w:ascii="Times New Roman" w:eastAsia="宋体" w:hAnsi="Times New Roman" w:cs="Times New Roman" w:hint="eastAsia"/>
          <w:sz w:val="24"/>
          <w:szCs w:val="24"/>
        </w:rPr>
        <w:t>“</w:t>
      </w:r>
      <w:r w:rsidR="009D3FDE">
        <w:rPr>
          <w:rFonts w:ascii="Times New Roman" w:eastAsia="宋体" w:hAnsi="Times New Roman" w:cs="Times New Roman"/>
          <w:sz w:val="24"/>
          <w:szCs w:val="24"/>
        </w:rPr>
        <w:t>P</w:t>
      </w:r>
      <w:r w:rsidR="009D3FDE">
        <w:rPr>
          <w:rFonts w:ascii="Times New Roman" w:eastAsia="宋体" w:hAnsi="Times New Roman" w:cs="Times New Roman" w:hint="eastAsia"/>
          <w:sz w:val="24"/>
          <w:szCs w:val="24"/>
        </w:rPr>
        <w:t>y</w:t>
      </w:r>
      <w:r w:rsidR="009D3FDE">
        <w:rPr>
          <w:rFonts w:ascii="Times New Roman" w:eastAsia="宋体" w:hAnsi="Times New Roman" w:cs="Times New Roman"/>
          <w:sz w:val="24"/>
          <w:szCs w:val="24"/>
        </w:rPr>
        <w:t>T</w:t>
      </w:r>
      <w:r w:rsidR="009D3FDE">
        <w:rPr>
          <w:rFonts w:ascii="Times New Roman" w:eastAsia="宋体" w:hAnsi="Times New Roman" w:cs="Times New Roman" w:hint="eastAsia"/>
          <w:sz w:val="24"/>
          <w:szCs w:val="24"/>
        </w:rPr>
        <w:t>orch</w:t>
      </w:r>
      <w:r w:rsidR="009D3FDE">
        <w:rPr>
          <w:rFonts w:ascii="Times New Roman" w:eastAsia="宋体" w:hAnsi="Times New Roman" w:cs="Times New Roman" w:hint="eastAsia"/>
          <w:sz w:val="24"/>
          <w:szCs w:val="24"/>
        </w:rPr>
        <w:t>”</w:t>
      </w:r>
      <w:r w:rsidR="009D3FDE" w:rsidRPr="003A3755">
        <w:rPr>
          <w:rFonts w:ascii="宋体" w:eastAsia="宋体" w:hAnsi="宋体"/>
          <w:sz w:val="24"/>
          <w:szCs w:val="24"/>
        </w:rPr>
        <w:t>}</w:t>
      </w:r>
      <w:r w:rsidR="009D3FDE">
        <w:rPr>
          <w:rFonts w:ascii="宋体" w:eastAsia="宋体" w:hAnsi="宋体" w:hint="eastAsia"/>
          <w:sz w:val="24"/>
          <w:szCs w:val="24"/>
        </w:rPr>
        <w:t>，</w:t>
      </w:r>
      <w:r w:rsidR="009D3FDE" w:rsidRPr="003A3755">
        <w:rPr>
          <w:rFonts w:ascii="宋体" w:eastAsia="宋体" w:hAnsi="宋体"/>
          <w:sz w:val="24"/>
          <w:szCs w:val="24"/>
        </w:rPr>
        <w:t>{</w:t>
      </w:r>
      <w:r w:rsidR="009D3FDE" w:rsidRPr="009D3FDE">
        <w:rPr>
          <w:rFonts w:ascii="Times New Roman" w:eastAsia="宋体" w:hAnsi="Times New Roman" w:cs="Times New Roman"/>
          <w:sz w:val="24"/>
          <w:szCs w:val="24"/>
        </w:rPr>
        <w:t>framework_name</w:t>
      </w:r>
      <w:r w:rsidR="009D3FDE" w:rsidRPr="003A3755">
        <w:rPr>
          <w:rFonts w:ascii="宋体" w:eastAsia="宋体" w:hAnsi="宋体"/>
          <w:sz w:val="24"/>
          <w:szCs w:val="24"/>
        </w:rPr>
        <w:t xml:space="preserve">: </w:t>
      </w:r>
      <w:r w:rsidR="009D3FDE">
        <w:rPr>
          <w:rFonts w:ascii="Times New Roman" w:eastAsia="宋体" w:hAnsi="Times New Roman" w:cs="Times New Roman" w:hint="eastAsia"/>
          <w:sz w:val="24"/>
          <w:szCs w:val="24"/>
        </w:rPr>
        <w:t>“</w:t>
      </w:r>
      <w:r w:rsidR="009D3FDE">
        <w:rPr>
          <w:rFonts w:ascii="Times New Roman" w:eastAsia="宋体" w:hAnsi="Times New Roman" w:cs="Times New Roman" w:hint="eastAsia"/>
          <w:sz w:val="24"/>
          <w:szCs w:val="24"/>
        </w:rPr>
        <w:t>Mind</w:t>
      </w:r>
      <w:r w:rsidR="009D3FDE">
        <w:rPr>
          <w:rFonts w:ascii="Times New Roman" w:eastAsia="宋体" w:hAnsi="Times New Roman" w:cs="Times New Roman"/>
          <w:sz w:val="24"/>
          <w:szCs w:val="24"/>
        </w:rPr>
        <w:t>S</w:t>
      </w:r>
      <w:r w:rsidR="009D3FDE">
        <w:rPr>
          <w:rFonts w:ascii="Times New Roman" w:eastAsia="宋体" w:hAnsi="Times New Roman" w:cs="Times New Roman" w:hint="eastAsia"/>
          <w:sz w:val="24"/>
          <w:szCs w:val="24"/>
        </w:rPr>
        <w:t>pore</w:t>
      </w:r>
      <w:r w:rsidR="009D3FDE">
        <w:rPr>
          <w:rFonts w:ascii="Times New Roman" w:eastAsia="宋体" w:hAnsi="Times New Roman" w:cs="Times New Roman" w:hint="eastAsia"/>
          <w:sz w:val="24"/>
          <w:szCs w:val="24"/>
        </w:rPr>
        <w:t>”</w:t>
      </w:r>
      <w:r w:rsidR="009D3FDE" w:rsidRPr="003A3755">
        <w:rPr>
          <w:rFonts w:ascii="宋体" w:eastAsia="宋体" w:hAnsi="宋体"/>
          <w:sz w:val="24"/>
          <w:szCs w:val="24"/>
        </w:rPr>
        <w:t>}</w:t>
      </w:r>
      <w:r w:rsidR="009D3FDE">
        <w:rPr>
          <w:rFonts w:ascii="宋体" w:eastAsia="宋体" w:hAnsi="宋体" w:hint="eastAsia"/>
          <w:sz w:val="24"/>
          <w:szCs w:val="24"/>
        </w:rPr>
        <w:t>，</w:t>
      </w:r>
      <w:r w:rsidR="009D3FDE" w:rsidRPr="003A3755">
        <w:rPr>
          <w:rFonts w:ascii="宋体" w:eastAsia="宋体" w:hAnsi="宋体"/>
          <w:sz w:val="24"/>
          <w:szCs w:val="24"/>
        </w:rPr>
        <w:t>{</w:t>
      </w:r>
      <w:r w:rsidR="009D3FDE" w:rsidRPr="009D3FDE">
        <w:rPr>
          <w:rFonts w:ascii="Times New Roman" w:eastAsia="宋体" w:hAnsi="Times New Roman" w:cs="Times New Roman"/>
          <w:sz w:val="24"/>
          <w:szCs w:val="24"/>
        </w:rPr>
        <w:t>framework_name</w:t>
      </w:r>
      <w:r w:rsidR="009D3FDE" w:rsidRPr="003A3755">
        <w:rPr>
          <w:rFonts w:ascii="宋体" w:eastAsia="宋体" w:hAnsi="宋体"/>
          <w:sz w:val="24"/>
          <w:szCs w:val="24"/>
        </w:rPr>
        <w:t xml:space="preserve">: </w:t>
      </w:r>
      <w:r w:rsidR="009D3FDE">
        <w:rPr>
          <w:rFonts w:ascii="Times New Roman" w:eastAsia="宋体" w:hAnsi="Times New Roman" w:cs="Times New Roman" w:hint="eastAsia"/>
          <w:sz w:val="24"/>
          <w:szCs w:val="24"/>
        </w:rPr>
        <w:t>“</w:t>
      </w:r>
      <w:r w:rsidR="009D3FDE">
        <w:rPr>
          <w:rFonts w:ascii="Times New Roman" w:eastAsia="宋体" w:hAnsi="Times New Roman" w:cs="Times New Roman"/>
          <w:sz w:val="24"/>
          <w:szCs w:val="24"/>
        </w:rPr>
        <w:t>P</w:t>
      </w:r>
      <w:r w:rsidR="009D3FDE">
        <w:rPr>
          <w:rFonts w:ascii="Times New Roman" w:eastAsia="宋体" w:hAnsi="Times New Roman" w:cs="Times New Roman" w:hint="eastAsia"/>
          <w:sz w:val="24"/>
          <w:szCs w:val="24"/>
        </w:rPr>
        <w:t>addle</w:t>
      </w:r>
      <w:r w:rsidR="009D3FDE">
        <w:rPr>
          <w:rFonts w:ascii="Times New Roman" w:eastAsia="宋体" w:hAnsi="Times New Roman" w:cs="Times New Roman"/>
          <w:sz w:val="24"/>
          <w:szCs w:val="24"/>
        </w:rPr>
        <w:t>P</w:t>
      </w:r>
      <w:r w:rsidR="009D3FDE">
        <w:rPr>
          <w:rFonts w:ascii="Times New Roman" w:eastAsia="宋体" w:hAnsi="Times New Roman" w:cs="Times New Roman" w:hint="eastAsia"/>
          <w:sz w:val="24"/>
          <w:szCs w:val="24"/>
        </w:rPr>
        <w:t>addle</w:t>
      </w:r>
      <w:r w:rsidR="009D3FDE">
        <w:rPr>
          <w:rFonts w:ascii="Times New Roman" w:eastAsia="宋体" w:hAnsi="Times New Roman" w:cs="Times New Roman" w:hint="eastAsia"/>
          <w:sz w:val="24"/>
          <w:szCs w:val="24"/>
        </w:rPr>
        <w:t>”</w:t>
      </w:r>
      <w:r w:rsidR="009D3FDE" w:rsidRPr="003A3755">
        <w:rPr>
          <w:rFonts w:ascii="宋体" w:eastAsia="宋体" w:hAnsi="宋体"/>
          <w:sz w:val="24"/>
          <w:szCs w:val="24"/>
        </w:rPr>
        <w:t>}</w:t>
      </w:r>
      <w:r w:rsidR="009D3FDE" w:rsidRPr="003A3755">
        <w:rPr>
          <w:rFonts w:ascii="宋体" w:eastAsia="宋体" w:hAnsi="宋体" w:hint="eastAsia"/>
          <w:sz w:val="24"/>
          <w:szCs w:val="24"/>
        </w:rPr>
        <w:t>。</w:t>
      </w:r>
    </w:p>
    <w:p w14:paraId="57ACABA4" w14:textId="55F86F53" w:rsidR="00D04EBD" w:rsidRDefault="00D04EBD" w:rsidP="00D04EBD">
      <w:pPr>
        <w:pStyle w:val="2"/>
        <w:numPr>
          <w:ilvl w:val="0"/>
          <w:numId w:val="0"/>
        </w:numPr>
        <w:spacing w:before="156" w:after="156"/>
      </w:pPr>
      <w:r>
        <w:t xml:space="preserve">3.2 </w:t>
      </w:r>
      <w:r>
        <w:rPr>
          <w:rFonts w:hint="eastAsia"/>
        </w:rPr>
        <w:t>父参数节点与父参数节点之间的关系</w:t>
      </w:r>
    </w:p>
    <w:p w14:paraId="16418CB8" w14:textId="77777777" w:rsidR="00D04EBD" w:rsidRDefault="00D04EBD" w:rsidP="00D04EBD">
      <w:pPr>
        <w:pStyle w:val="3"/>
        <w:spacing w:beforeLines="50" w:before="156" w:afterLines="50" w:after="156" w:line="415" w:lineRule="auto"/>
        <w:rPr>
          <w:rFonts w:ascii="Times New Roman" w:eastAsia="微软雅黑" w:hAnsi="Times New Roman" w:cs="Times New Roman"/>
          <w:b w:val="0"/>
          <w:bCs w:val="0"/>
          <w:sz w:val="24"/>
          <w:szCs w:val="24"/>
        </w:rPr>
      </w:pPr>
      <w:r>
        <w:rPr>
          <w:rFonts w:ascii="黑体" w:eastAsia="黑体" w:hAnsi="黑体"/>
          <w:b w:val="0"/>
          <w:bCs w:val="0"/>
          <w:sz w:val="24"/>
          <w:szCs w:val="24"/>
        </w:rPr>
        <w:t>3</w:t>
      </w:r>
      <w:r w:rsidRPr="00805D74">
        <w:rPr>
          <w:rFonts w:ascii="黑体" w:eastAsia="黑体" w:hAnsi="黑体"/>
          <w:b w:val="0"/>
          <w:bCs w:val="0"/>
          <w:sz w:val="24"/>
          <w:szCs w:val="24"/>
        </w:rPr>
        <w:t xml:space="preserve">.1.1 </w:t>
      </w:r>
      <w:r>
        <w:rPr>
          <w:rFonts w:ascii="黑体" w:eastAsia="黑体" w:hAnsi="黑体" w:hint="eastAsia"/>
          <w:b w:val="0"/>
          <w:bCs w:val="0"/>
          <w:sz w:val="24"/>
          <w:szCs w:val="24"/>
        </w:rPr>
        <w:t>类型</w:t>
      </w:r>
      <w:r w:rsidRPr="00805D74">
        <w:rPr>
          <w:rFonts w:ascii="Times New Roman" w:eastAsia="微软雅黑" w:hAnsi="Times New Roman" w:cs="Times New Roman"/>
          <w:b w:val="0"/>
          <w:bCs w:val="0"/>
          <w:sz w:val="24"/>
          <w:szCs w:val="24"/>
        </w:rPr>
        <w:t>(</w:t>
      </w:r>
      <w:r>
        <w:rPr>
          <w:rFonts w:ascii="Times New Roman" w:eastAsia="微软雅黑" w:hAnsi="Times New Roman" w:cs="Times New Roman" w:hint="eastAsia"/>
          <w:b w:val="0"/>
          <w:bCs w:val="0"/>
          <w:sz w:val="24"/>
          <w:szCs w:val="24"/>
        </w:rPr>
        <w:t>type</w:t>
      </w:r>
      <w:r w:rsidRPr="00805D74">
        <w:rPr>
          <w:rFonts w:ascii="Times New Roman" w:eastAsia="微软雅黑" w:hAnsi="Times New Roman" w:cs="Times New Roman"/>
          <w:b w:val="0"/>
          <w:bCs w:val="0"/>
          <w:sz w:val="24"/>
          <w:szCs w:val="24"/>
        </w:rPr>
        <w:t>)</w:t>
      </w:r>
    </w:p>
    <w:p w14:paraId="6BC03606" w14:textId="38F9ED63" w:rsidR="00D04EBD" w:rsidRPr="00CC004B" w:rsidRDefault="00CC004B" w:rsidP="004262B5">
      <w:pPr>
        <w:spacing w:line="360" w:lineRule="auto"/>
        <w:ind w:firstLineChars="200" w:firstLine="480"/>
        <w:rPr>
          <w:rFonts w:ascii="宋体" w:eastAsia="宋体" w:hAnsi="宋体"/>
          <w:sz w:val="24"/>
          <w:szCs w:val="24"/>
        </w:rPr>
      </w:pPr>
      <w:r w:rsidRPr="00CC004B">
        <w:rPr>
          <w:rFonts w:ascii="宋体" w:eastAsia="宋体" w:hAnsi="宋体" w:hint="eastAsia"/>
          <w:sz w:val="24"/>
          <w:szCs w:val="24"/>
        </w:rPr>
        <w:t>一个框架</w:t>
      </w:r>
      <w:r>
        <w:rPr>
          <w:rFonts w:ascii="宋体" w:eastAsia="宋体" w:hAnsi="宋体" w:hint="eastAsia"/>
          <w:sz w:val="24"/>
          <w:szCs w:val="24"/>
        </w:rPr>
        <w:t>算子</w:t>
      </w:r>
      <w:r w:rsidRPr="00CC004B">
        <w:rPr>
          <w:rFonts w:ascii="宋体" w:eastAsia="宋体" w:hAnsi="宋体" w:hint="eastAsia"/>
          <w:sz w:val="24"/>
          <w:szCs w:val="24"/>
        </w:rPr>
        <w:t>的</w:t>
      </w:r>
      <w:r>
        <w:rPr>
          <w:rFonts w:ascii="宋体" w:eastAsia="宋体" w:hAnsi="宋体" w:hint="eastAsia"/>
          <w:sz w:val="24"/>
          <w:szCs w:val="24"/>
        </w:rPr>
        <w:t>参数</w:t>
      </w:r>
      <w:r w:rsidRPr="00CC004B">
        <w:rPr>
          <w:rFonts w:ascii="宋体" w:eastAsia="宋体" w:hAnsi="宋体" w:hint="eastAsia"/>
          <w:sz w:val="24"/>
          <w:szCs w:val="24"/>
        </w:rPr>
        <w:t>节点与另一个框架相应的</w:t>
      </w:r>
      <w:r>
        <w:rPr>
          <w:rFonts w:ascii="宋体" w:eastAsia="宋体" w:hAnsi="宋体" w:hint="eastAsia"/>
          <w:sz w:val="24"/>
          <w:szCs w:val="24"/>
        </w:rPr>
        <w:t>参数</w:t>
      </w:r>
      <w:r w:rsidRPr="00CC004B">
        <w:rPr>
          <w:rFonts w:ascii="宋体" w:eastAsia="宋体" w:hAnsi="宋体" w:hint="eastAsia"/>
          <w:sz w:val="24"/>
          <w:szCs w:val="24"/>
        </w:rPr>
        <w:t>节点之间关系的类型命</w:t>
      </w:r>
      <w:r w:rsidRPr="00CC004B">
        <w:rPr>
          <w:rFonts w:ascii="宋体" w:eastAsia="宋体" w:hAnsi="宋体" w:hint="eastAsia"/>
          <w:sz w:val="24"/>
          <w:szCs w:val="24"/>
        </w:rPr>
        <w:lastRenderedPageBreak/>
        <w:t>名格式为：“</w:t>
      </w:r>
      <w:r w:rsidRPr="00CC004B">
        <w:rPr>
          <w:rFonts w:ascii="宋体" w:eastAsia="宋体" w:hAnsi="宋体"/>
          <w:sz w:val="24"/>
          <w:szCs w:val="24"/>
        </w:rPr>
        <w:t>equivalent</w:t>
      </w:r>
      <w:r>
        <w:rPr>
          <w:rFonts w:ascii="宋体" w:eastAsia="宋体" w:hAnsi="宋体"/>
          <w:sz w:val="24"/>
          <w:szCs w:val="24"/>
        </w:rPr>
        <w:t>P</w:t>
      </w:r>
      <w:r>
        <w:rPr>
          <w:rFonts w:ascii="宋体" w:eastAsia="宋体" w:hAnsi="宋体" w:hint="eastAsia"/>
          <w:sz w:val="24"/>
          <w:szCs w:val="24"/>
        </w:rPr>
        <w:t>arameter</w:t>
      </w:r>
      <w:r w:rsidRPr="00CC004B">
        <w:rPr>
          <w:rFonts w:ascii="宋体" w:eastAsia="宋体" w:hAnsi="宋体" w:hint="eastAsia"/>
          <w:sz w:val="24"/>
          <w:szCs w:val="24"/>
        </w:rPr>
        <w:t>”</w:t>
      </w:r>
      <w:ins w:id="49" w:author="刘 屹洲" w:date="2022-12-24T19:46:00Z">
        <w:r w:rsidR="00006F01">
          <w:rPr>
            <w:rFonts w:ascii="宋体" w:eastAsia="宋体" w:hAnsi="宋体" w:hint="eastAsia"/>
            <w:sz w:val="24"/>
            <w:szCs w:val="24"/>
          </w:rPr>
          <w:t>。</w:t>
        </w:r>
      </w:ins>
      <w:del w:id="50" w:author="刘 屹洲" w:date="2022-12-24T19:46:00Z">
        <w:r w:rsidRPr="00CC004B" w:rsidDel="00006F01">
          <w:rPr>
            <w:rFonts w:ascii="宋体" w:eastAsia="宋体" w:hAnsi="宋体" w:hint="eastAsia"/>
            <w:sz w:val="24"/>
            <w:szCs w:val="24"/>
          </w:rPr>
          <w:delText>。</w:delText>
        </w:r>
        <w:r w:rsidRPr="00CC004B" w:rsidDel="00006F01">
          <w:rPr>
            <w:rFonts w:ascii="宋体" w:eastAsia="宋体" w:hAnsi="宋体"/>
            <w:sz w:val="24"/>
            <w:szCs w:val="24"/>
          </w:rPr>
          <w:delText xml:space="preserve"> </w:delText>
        </w:r>
      </w:del>
    </w:p>
    <w:p w14:paraId="47E57373" w14:textId="77777777" w:rsidR="00D04EBD" w:rsidRDefault="00D04EBD" w:rsidP="00D04EBD">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t>3</w:t>
      </w:r>
      <w:r w:rsidRPr="00805D74">
        <w:rPr>
          <w:rFonts w:ascii="黑体" w:eastAsia="黑体" w:hAnsi="黑体"/>
          <w:b w:val="0"/>
          <w:bCs w:val="0"/>
          <w:sz w:val="24"/>
          <w:szCs w:val="24"/>
        </w:rPr>
        <w:t>.1.</w:t>
      </w:r>
      <w:r>
        <w:rPr>
          <w:rFonts w:ascii="黑体" w:eastAsia="黑体" w:hAnsi="黑体"/>
          <w:b w:val="0"/>
          <w:bCs w:val="0"/>
          <w:sz w:val="24"/>
          <w:szCs w:val="24"/>
        </w:rPr>
        <w:t>2</w:t>
      </w:r>
      <w:r w:rsidRPr="00805D74">
        <w:rPr>
          <w:rFonts w:ascii="黑体" w:eastAsia="黑体" w:hAnsi="黑体"/>
          <w:b w:val="0"/>
          <w:bCs w:val="0"/>
          <w:sz w:val="24"/>
          <w:szCs w:val="24"/>
        </w:rPr>
        <w:t xml:space="preserve"> </w:t>
      </w:r>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p>
    <w:p w14:paraId="7BB8CC9E" w14:textId="61229671" w:rsidR="00B626EB" w:rsidRDefault="00CC004B" w:rsidP="00DB090E">
      <w:pPr>
        <w:spacing w:line="360" w:lineRule="auto"/>
        <w:ind w:firstLineChars="200" w:firstLine="480"/>
        <w:rPr>
          <w:ins w:id="51" w:author="刘 屹洲" w:date="2022-12-25T10:10:00Z"/>
          <w:rFonts w:ascii="宋体" w:eastAsia="宋体" w:hAnsi="宋体"/>
          <w:sz w:val="24"/>
          <w:szCs w:val="24"/>
        </w:rPr>
      </w:pPr>
      <w:r w:rsidRPr="00D04EBD">
        <w:rPr>
          <w:rFonts w:ascii="宋体" w:eastAsia="宋体" w:hAnsi="宋体" w:hint="eastAsia"/>
          <w:sz w:val="24"/>
          <w:szCs w:val="24"/>
        </w:rPr>
        <w:t>一个框架</w:t>
      </w:r>
      <w:r>
        <w:rPr>
          <w:rFonts w:ascii="宋体" w:eastAsia="宋体" w:hAnsi="宋体" w:hint="eastAsia"/>
          <w:sz w:val="24"/>
          <w:szCs w:val="24"/>
        </w:rPr>
        <w:t>算子</w:t>
      </w:r>
      <w:r w:rsidRPr="00D04EBD">
        <w:rPr>
          <w:rFonts w:ascii="宋体" w:eastAsia="宋体" w:hAnsi="宋体" w:hint="eastAsia"/>
          <w:sz w:val="24"/>
          <w:szCs w:val="24"/>
        </w:rPr>
        <w:t>的</w:t>
      </w:r>
      <w:r>
        <w:rPr>
          <w:rFonts w:ascii="宋体" w:eastAsia="宋体" w:hAnsi="宋体" w:hint="eastAsia"/>
          <w:sz w:val="24"/>
          <w:szCs w:val="24"/>
        </w:rPr>
        <w:t>参数</w:t>
      </w:r>
      <w:r w:rsidRPr="00D04EBD">
        <w:rPr>
          <w:rFonts w:ascii="宋体" w:eastAsia="宋体" w:hAnsi="宋体" w:hint="eastAsia"/>
          <w:sz w:val="24"/>
          <w:szCs w:val="24"/>
        </w:rPr>
        <w:t>节点与另一个框架相应的</w:t>
      </w:r>
      <w:r>
        <w:rPr>
          <w:rFonts w:ascii="宋体" w:eastAsia="宋体" w:hAnsi="宋体" w:hint="eastAsia"/>
          <w:sz w:val="24"/>
          <w:szCs w:val="24"/>
        </w:rPr>
        <w:t>参数</w:t>
      </w:r>
      <w:r w:rsidRPr="00D04EBD">
        <w:rPr>
          <w:rFonts w:ascii="宋体" w:eastAsia="宋体" w:hAnsi="宋体" w:hint="eastAsia"/>
          <w:sz w:val="24"/>
          <w:szCs w:val="24"/>
        </w:rPr>
        <w:t>节点之间关系的属性包含</w:t>
      </w:r>
      <w:r>
        <w:rPr>
          <w:rFonts w:ascii="宋体" w:eastAsia="宋体" w:hAnsi="宋体" w:hint="eastAsia"/>
          <w:sz w:val="24"/>
          <w:szCs w:val="24"/>
        </w:rPr>
        <w:t>两</w:t>
      </w:r>
      <w:r w:rsidRPr="00D04EBD">
        <w:rPr>
          <w:rFonts w:ascii="宋体" w:eastAsia="宋体" w:hAnsi="宋体" w:hint="eastAsia"/>
          <w:sz w:val="24"/>
          <w:szCs w:val="24"/>
        </w:rPr>
        <w:t>个键值对，其中，</w:t>
      </w:r>
      <w:r>
        <w:rPr>
          <w:rFonts w:ascii="宋体" w:eastAsia="宋体" w:hAnsi="宋体" w:hint="eastAsia"/>
          <w:sz w:val="24"/>
          <w:szCs w:val="24"/>
        </w:rPr>
        <w:t>第一个键值对的键名为“</w:t>
      </w:r>
      <w:r w:rsidRPr="009D3FDE">
        <w:rPr>
          <w:rFonts w:ascii="Times New Roman" w:eastAsia="宋体" w:hAnsi="Times New Roman" w:cs="Times New Roman"/>
          <w:sz w:val="24"/>
          <w:szCs w:val="24"/>
        </w:rPr>
        <w:t>framework_name</w:t>
      </w:r>
      <w:r>
        <w:rPr>
          <w:rFonts w:ascii="宋体" w:eastAsia="宋体" w:hAnsi="宋体" w:hint="eastAsia"/>
          <w:sz w:val="24"/>
          <w:szCs w:val="24"/>
        </w:rPr>
        <w:t>”，值为所指向的参数节点所属框架的框架名称</w:t>
      </w:r>
      <w:del w:id="52" w:author="刘 屹洲" w:date="2022-12-24T20:57:00Z">
        <w:r w:rsidDel="004C2A1E">
          <w:rPr>
            <w:rFonts w:ascii="宋体" w:eastAsia="宋体" w:hAnsi="宋体" w:hint="eastAsia"/>
            <w:sz w:val="24"/>
            <w:szCs w:val="24"/>
          </w:rPr>
          <w:delText>；第二个键值对的键名为“</w:delText>
        </w:r>
        <w:r w:rsidDel="004C2A1E">
          <w:rPr>
            <w:rFonts w:ascii="Times New Roman" w:eastAsia="宋体" w:hAnsi="Times New Roman" w:cs="Times New Roman" w:hint="eastAsia"/>
            <w:sz w:val="24"/>
            <w:szCs w:val="24"/>
          </w:rPr>
          <w:delText>parameter</w:delText>
        </w:r>
        <w:r w:rsidRPr="009D3FDE" w:rsidDel="004C2A1E">
          <w:rPr>
            <w:rFonts w:ascii="Times New Roman" w:eastAsia="宋体" w:hAnsi="Times New Roman" w:cs="Times New Roman"/>
            <w:sz w:val="24"/>
            <w:szCs w:val="24"/>
          </w:rPr>
          <w:delText>_name</w:delText>
        </w:r>
        <w:r w:rsidDel="004C2A1E">
          <w:rPr>
            <w:rFonts w:ascii="宋体" w:eastAsia="宋体" w:hAnsi="宋体" w:hint="eastAsia"/>
            <w:sz w:val="24"/>
            <w:szCs w:val="24"/>
          </w:rPr>
          <w:delText>”，值为所指向的参数节点的名称</w:delText>
        </w:r>
      </w:del>
      <w:r>
        <w:rPr>
          <w:rFonts w:ascii="宋体" w:eastAsia="宋体" w:hAnsi="宋体" w:hint="eastAsia"/>
          <w:sz w:val="24"/>
          <w:szCs w:val="24"/>
        </w:rPr>
        <w:t>。示例如下：</w:t>
      </w:r>
      <w:r w:rsidRPr="003A3755">
        <w:rPr>
          <w:rFonts w:ascii="宋体" w:eastAsia="宋体" w:hAnsi="宋体"/>
          <w:sz w:val="24"/>
          <w:szCs w:val="24"/>
        </w:rPr>
        <w:t>{</w:t>
      </w:r>
      <w:r w:rsidRPr="009D3FDE">
        <w:rPr>
          <w:rFonts w:ascii="Times New Roman" w:eastAsia="宋体" w:hAnsi="Times New Roman" w:cs="Times New Roman"/>
          <w:sz w:val="24"/>
          <w:szCs w:val="24"/>
        </w:rPr>
        <w:t>framework_name</w:t>
      </w:r>
      <w:r w:rsidRPr="003A3755">
        <w:rPr>
          <w:rFonts w:ascii="宋体" w:eastAsia="宋体" w:hAnsi="宋体"/>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P</w:t>
      </w:r>
      <w:r>
        <w:rPr>
          <w:rFonts w:ascii="Times New Roman" w:eastAsia="宋体" w:hAnsi="Times New Roman" w:cs="Times New Roman" w:hint="eastAsia"/>
          <w:sz w:val="24"/>
          <w:szCs w:val="24"/>
        </w:rPr>
        <w:t>y</w:t>
      </w:r>
      <w:r>
        <w:rPr>
          <w:rFonts w:ascii="Times New Roman" w:eastAsia="宋体" w:hAnsi="Times New Roman" w:cs="Times New Roman"/>
          <w:sz w:val="24"/>
          <w:szCs w:val="24"/>
        </w:rPr>
        <w:t>T</w:t>
      </w:r>
      <w:r>
        <w:rPr>
          <w:rFonts w:ascii="Times New Roman" w:eastAsia="宋体" w:hAnsi="Times New Roman" w:cs="Times New Roman" w:hint="eastAsia"/>
          <w:sz w:val="24"/>
          <w:szCs w:val="24"/>
        </w:rPr>
        <w:t>orch</w:t>
      </w:r>
      <w:r>
        <w:rPr>
          <w:rFonts w:ascii="Times New Roman" w:eastAsia="宋体" w:hAnsi="Times New Roman" w:cs="Times New Roman" w:hint="eastAsia"/>
          <w:sz w:val="24"/>
          <w:szCs w:val="24"/>
        </w:rPr>
        <w:t>”</w:t>
      </w:r>
      <w:del w:id="53" w:author="刘 屹洲" w:date="2022-12-24T20:58:00Z">
        <w:r w:rsidDel="004C2A1E">
          <w:rPr>
            <w:rFonts w:ascii="Times New Roman" w:eastAsia="宋体" w:hAnsi="Times New Roman" w:cs="Times New Roman" w:hint="eastAsia"/>
            <w:sz w:val="24"/>
            <w:szCs w:val="24"/>
          </w:rPr>
          <w:delText>,</w:delText>
        </w:r>
        <w:r w:rsidDel="004C2A1E">
          <w:rPr>
            <w:rFonts w:ascii="Times New Roman" w:eastAsia="宋体" w:hAnsi="Times New Roman" w:cs="Times New Roman"/>
            <w:sz w:val="24"/>
            <w:szCs w:val="24"/>
          </w:rPr>
          <w:delText xml:space="preserve"> parameter</w:delText>
        </w:r>
        <w:r w:rsidRPr="009D3FDE" w:rsidDel="004C2A1E">
          <w:rPr>
            <w:rFonts w:ascii="Times New Roman" w:eastAsia="宋体" w:hAnsi="Times New Roman" w:cs="Times New Roman"/>
            <w:sz w:val="24"/>
            <w:szCs w:val="24"/>
          </w:rPr>
          <w:delText>_name</w:delText>
        </w:r>
        <w:r w:rsidRPr="003A3755" w:rsidDel="004C2A1E">
          <w:rPr>
            <w:rFonts w:ascii="宋体" w:eastAsia="宋体" w:hAnsi="宋体"/>
            <w:sz w:val="24"/>
            <w:szCs w:val="24"/>
          </w:rPr>
          <w:delText xml:space="preserve">: </w:delText>
        </w:r>
        <w:r w:rsidDel="004C2A1E">
          <w:rPr>
            <w:rFonts w:ascii="Times New Roman" w:eastAsia="宋体" w:hAnsi="Times New Roman" w:cs="Times New Roman" w:hint="eastAsia"/>
            <w:sz w:val="24"/>
            <w:szCs w:val="24"/>
          </w:rPr>
          <w:delText>“</w:delText>
        </w:r>
        <w:r w:rsidDel="004C2A1E">
          <w:rPr>
            <w:rFonts w:ascii="Times New Roman" w:eastAsia="宋体" w:hAnsi="Times New Roman" w:cs="Times New Roman" w:hint="eastAsia"/>
            <w:sz w:val="24"/>
            <w:szCs w:val="24"/>
          </w:rPr>
          <w:delText>i</w:delText>
        </w:r>
        <w:r w:rsidDel="004C2A1E">
          <w:rPr>
            <w:rFonts w:ascii="Times New Roman" w:eastAsia="宋体" w:hAnsi="Times New Roman" w:cs="Times New Roman"/>
            <w:sz w:val="24"/>
            <w:szCs w:val="24"/>
          </w:rPr>
          <w:delText>n_channels</w:delText>
        </w:r>
        <w:r w:rsidDel="004C2A1E">
          <w:rPr>
            <w:rFonts w:ascii="Times New Roman" w:eastAsia="宋体" w:hAnsi="Times New Roman" w:cs="Times New Roman" w:hint="eastAsia"/>
            <w:sz w:val="24"/>
            <w:szCs w:val="24"/>
          </w:rPr>
          <w:delText>”</w:delText>
        </w:r>
      </w:del>
      <w:r w:rsidRPr="003A3755">
        <w:rPr>
          <w:rFonts w:ascii="宋体" w:eastAsia="宋体" w:hAnsi="宋体"/>
          <w:sz w:val="24"/>
          <w:szCs w:val="24"/>
        </w:rPr>
        <w:t>}</w:t>
      </w:r>
      <w:r>
        <w:rPr>
          <w:rFonts w:ascii="宋体" w:eastAsia="宋体" w:hAnsi="宋体" w:hint="eastAsia"/>
          <w:sz w:val="24"/>
          <w:szCs w:val="24"/>
        </w:rPr>
        <w:t>，</w:t>
      </w:r>
      <w:r w:rsidRPr="003A3755">
        <w:rPr>
          <w:rFonts w:ascii="宋体" w:eastAsia="宋体" w:hAnsi="宋体"/>
          <w:sz w:val="24"/>
          <w:szCs w:val="24"/>
        </w:rPr>
        <w:t>{</w:t>
      </w:r>
      <w:r w:rsidRPr="009D3FDE">
        <w:rPr>
          <w:rFonts w:ascii="Times New Roman" w:eastAsia="宋体" w:hAnsi="Times New Roman" w:cs="Times New Roman"/>
          <w:sz w:val="24"/>
          <w:szCs w:val="24"/>
        </w:rPr>
        <w:t>framework_name</w:t>
      </w:r>
      <w:r w:rsidRPr="003A3755">
        <w:rPr>
          <w:rFonts w:ascii="宋体" w:eastAsia="宋体" w:hAnsi="宋体"/>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Mind</w:t>
      </w:r>
      <w:r>
        <w:rPr>
          <w:rFonts w:ascii="Times New Roman" w:eastAsia="宋体" w:hAnsi="Times New Roman" w:cs="Times New Roman"/>
          <w:sz w:val="24"/>
          <w:szCs w:val="24"/>
        </w:rPr>
        <w:t>S</w:t>
      </w:r>
      <w:r>
        <w:rPr>
          <w:rFonts w:ascii="Times New Roman" w:eastAsia="宋体" w:hAnsi="Times New Roman" w:cs="Times New Roman" w:hint="eastAsia"/>
          <w:sz w:val="24"/>
          <w:szCs w:val="24"/>
        </w:rPr>
        <w:t>pore</w:t>
      </w:r>
      <w:r>
        <w:rPr>
          <w:rFonts w:ascii="Times New Roman" w:eastAsia="宋体" w:hAnsi="Times New Roman" w:cs="Times New Roman" w:hint="eastAsia"/>
          <w:sz w:val="24"/>
          <w:szCs w:val="24"/>
        </w:rPr>
        <w:t>”</w:t>
      </w:r>
      <w:del w:id="54" w:author="刘 屹洲" w:date="2022-12-24T20:58:00Z">
        <w:r w:rsidRPr="00CC004B" w:rsidDel="004C2A1E">
          <w:rPr>
            <w:rFonts w:ascii="Times New Roman" w:eastAsia="宋体" w:hAnsi="Times New Roman" w:cs="Times New Roman" w:hint="eastAsia"/>
            <w:sz w:val="24"/>
            <w:szCs w:val="24"/>
          </w:rPr>
          <w:delText xml:space="preserve"> </w:delText>
        </w:r>
        <w:r w:rsidDel="004C2A1E">
          <w:rPr>
            <w:rFonts w:ascii="Times New Roman" w:eastAsia="宋体" w:hAnsi="Times New Roman" w:cs="Times New Roman" w:hint="eastAsia"/>
            <w:sz w:val="24"/>
            <w:szCs w:val="24"/>
          </w:rPr>
          <w:delText>,</w:delText>
        </w:r>
        <w:r w:rsidDel="004C2A1E">
          <w:rPr>
            <w:rFonts w:ascii="Times New Roman" w:eastAsia="宋体" w:hAnsi="Times New Roman" w:cs="Times New Roman"/>
            <w:sz w:val="24"/>
            <w:szCs w:val="24"/>
          </w:rPr>
          <w:delText xml:space="preserve"> parameter</w:delText>
        </w:r>
        <w:r w:rsidRPr="009D3FDE" w:rsidDel="004C2A1E">
          <w:rPr>
            <w:rFonts w:ascii="Times New Roman" w:eastAsia="宋体" w:hAnsi="Times New Roman" w:cs="Times New Roman"/>
            <w:sz w:val="24"/>
            <w:szCs w:val="24"/>
          </w:rPr>
          <w:delText>_name</w:delText>
        </w:r>
        <w:r w:rsidRPr="003A3755" w:rsidDel="004C2A1E">
          <w:rPr>
            <w:rFonts w:ascii="宋体" w:eastAsia="宋体" w:hAnsi="宋体"/>
            <w:sz w:val="24"/>
            <w:szCs w:val="24"/>
          </w:rPr>
          <w:delText xml:space="preserve">: </w:delText>
        </w:r>
        <w:r w:rsidDel="004C2A1E">
          <w:rPr>
            <w:rFonts w:ascii="Times New Roman" w:eastAsia="宋体" w:hAnsi="Times New Roman" w:cs="Times New Roman" w:hint="eastAsia"/>
            <w:sz w:val="24"/>
            <w:szCs w:val="24"/>
          </w:rPr>
          <w:delText>“</w:delText>
        </w:r>
        <w:r w:rsidDel="004C2A1E">
          <w:rPr>
            <w:rFonts w:ascii="Times New Roman" w:eastAsia="宋体" w:hAnsi="Times New Roman" w:cs="Times New Roman" w:hint="eastAsia"/>
            <w:sz w:val="24"/>
            <w:szCs w:val="24"/>
          </w:rPr>
          <w:delText>i</w:delText>
        </w:r>
        <w:r w:rsidDel="004C2A1E">
          <w:rPr>
            <w:rFonts w:ascii="Times New Roman" w:eastAsia="宋体" w:hAnsi="Times New Roman" w:cs="Times New Roman"/>
            <w:sz w:val="24"/>
            <w:szCs w:val="24"/>
          </w:rPr>
          <w:delText>n_channels</w:delText>
        </w:r>
        <w:r w:rsidDel="004C2A1E">
          <w:rPr>
            <w:rFonts w:ascii="Times New Roman" w:eastAsia="宋体" w:hAnsi="Times New Roman" w:cs="Times New Roman" w:hint="eastAsia"/>
            <w:sz w:val="24"/>
            <w:szCs w:val="24"/>
          </w:rPr>
          <w:delText>”</w:delText>
        </w:r>
      </w:del>
      <w:r w:rsidRPr="003A3755">
        <w:rPr>
          <w:rFonts w:ascii="宋体" w:eastAsia="宋体" w:hAnsi="宋体"/>
          <w:sz w:val="24"/>
          <w:szCs w:val="24"/>
        </w:rPr>
        <w:t>}</w:t>
      </w:r>
      <w:r w:rsidRPr="003A3755">
        <w:rPr>
          <w:rFonts w:ascii="宋体" w:eastAsia="宋体" w:hAnsi="宋体" w:hint="eastAsia"/>
          <w:sz w:val="24"/>
          <w:szCs w:val="24"/>
        </w:rPr>
        <w:t>。</w:t>
      </w:r>
    </w:p>
    <w:p w14:paraId="46DB6A97" w14:textId="4BA0BDFA" w:rsidR="00E26888" w:rsidRDefault="00E26888" w:rsidP="00E26888">
      <w:pPr>
        <w:pStyle w:val="2"/>
        <w:numPr>
          <w:ilvl w:val="0"/>
          <w:numId w:val="0"/>
        </w:numPr>
        <w:spacing w:before="156" w:after="156"/>
        <w:rPr>
          <w:ins w:id="55" w:author="刘 屹洲" w:date="2022-12-25T10:10:00Z"/>
        </w:rPr>
      </w:pPr>
      <w:ins w:id="56" w:author="刘 屹洲" w:date="2022-12-25T10:10:00Z">
        <w:r>
          <w:t xml:space="preserve">3.1 </w:t>
        </w:r>
        <w:r>
          <w:rPr>
            <w:rFonts w:hint="eastAsia"/>
          </w:rPr>
          <w:t>成员函数节点与</w:t>
        </w:r>
      </w:ins>
      <w:ins w:id="57" w:author="刘 屹洲" w:date="2022-12-25T10:11:00Z">
        <w:r>
          <w:rPr>
            <w:rFonts w:hint="eastAsia"/>
          </w:rPr>
          <w:t>成员函数</w:t>
        </w:r>
      </w:ins>
      <w:ins w:id="58" w:author="刘 屹洲" w:date="2022-12-25T10:10:00Z">
        <w:r>
          <w:rPr>
            <w:rFonts w:hint="eastAsia"/>
          </w:rPr>
          <w:t>节点之间的关系</w:t>
        </w:r>
      </w:ins>
    </w:p>
    <w:p w14:paraId="6A9503CF" w14:textId="77777777" w:rsidR="00E26888" w:rsidRDefault="00E26888" w:rsidP="00E26888">
      <w:pPr>
        <w:pStyle w:val="3"/>
        <w:spacing w:beforeLines="50" w:before="156" w:afterLines="50" w:after="156" w:line="415" w:lineRule="auto"/>
        <w:rPr>
          <w:ins w:id="59" w:author="刘 屹洲" w:date="2022-12-25T10:10:00Z"/>
          <w:rFonts w:ascii="Times New Roman" w:eastAsia="微软雅黑" w:hAnsi="Times New Roman" w:cs="Times New Roman"/>
          <w:b w:val="0"/>
          <w:bCs w:val="0"/>
          <w:sz w:val="24"/>
          <w:szCs w:val="24"/>
        </w:rPr>
      </w:pPr>
      <w:ins w:id="60" w:author="刘 屹洲" w:date="2022-12-25T10:10:00Z">
        <w:r>
          <w:rPr>
            <w:rFonts w:ascii="黑体" w:eastAsia="黑体" w:hAnsi="黑体"/>
            <w:b w:val="0"/>
            <w:bCs w:val="0"/>
            <w:sz w:val="24"/>
            <w:szCs w:val="24"/>
          </w:rPr>
          <w:t>3</w:t>
        </w:r>
        <w:r w:rsidRPr="00805D74">
          <w:rPr>
            <w:rFonts w:ascii="黑体" w:eastAsia="黑体" w:hAnsi="黑体"/>
            <w:b w:val="0"/>
            <w:bCs w:val="0"/>
            <w:sz w:val="24"/>
            <w:szCs w:val="24"/>
          </w:rPr>
          <w:t xml:space="preserve">.1.1 </w:t>
        </w:r>
        <w:r>
          <w:rPr>
            <w:rFonts w:ascii="黑体" w:eastAsia="黑体" w:hAnsi="黑体" w:hint="eastAsia"/>
            <w:b w:val="0"/>
            <w:bCs w:val="0"/>
            <w:sz w:val="24"/>
            <w:szCs w:val="24"/>
          </w:rPr>
          <w:t>类型</w:t>
        </w:r>
        <w:r w:rsidRPr="00805D74">
          <w:rPr>
            <w:rFonts w:ascii="Times New Roman" w:eastAsia="微软雅黑" w:hAnsi="Times New Roman" w:cs="Times New Roman"/>
            <w:b w:val="0"/>
            <w:bCs w:val="0"/>
            <w:sz w:val="24"/>
            <w:szCs w:val="24"/>
          </w:rPr>
          <w:t>(</w:t>
        </w:r>
        <w:r>
          <w:rPr>
            <w:rFonts w:ascii="Times New Roman" w:eastAsia="微软雅黑" w:hAnsi="Times New Roman" w:cs="Times New Roman" w:hint="eastAsia"/>
            <w:b w:val="0"/>
            <w:bCs w:val="0"/>
            <w:sz w:val="24"/>
            <w:szCs w:val="24"/>
          </w:rPr>
          <w:t>type</w:t>
        </w:r>
        <w:r w:rsidRPr="00805D74">
          <w:rPr>
            <w:rFonts w:ascii="Times New Roman" w:eastAsia="微软雅黑" w:hAnsi="Times New Roman" w:cs="Times New Roman"/>
            <w:b w:val="0"/>
            <w:bCs w:val="0"/>
            <w:sz w:val="24"/>
            <w:szCs w:val="24"/>
          </w:rPr>
          <w:t>)</w:t>
        </w:r>
      </w:ins>
    </w:p>
    <w:p w14:paraId="71C01E0C" w14:textId="50CFC642" w:rsidR="00E26888" w:rsidRPr="00D04EBD" w:rsidRDefault="00E26888" w:rsidP="00E26888">
      <w:pPr>
        <w:spacing w:line="360" w:lineRule="auto"/>
        <w:ind w:firstLineChars="200" w:firstLine="480"/>
        <w:rPr>
          <w:ins w:id="61" w:author="刘 屹洲" w:date="2022-12-25T10:10:00Z"/>
          <w:rFonts w:ascii="宋体" w:eastAsia="宋体" w:hAnsi="宋体"/>
          <w:sz w:val="24"/>
          <w:szCs w:val="24"/>
        </w:rPr>
      </w:pPr>
      <w:ins w:id="62" w:author="刘 屹洲" w:date="2022-12-25T10:10:00Z">
        <w:r w:rsidRPr="00D04EBD">
          <w:rPr>
            <w:rFonts w:ascii="宋体" w:eastAsia="宋体" w:hAnsi="宋体" w:hint="eastAsia"/>
            <w:sz w:val="24"/>
            <w:szCs w:val="24"/>
          </w:rPr>
          <w:t>一个框架的</w:t>
        </w:r>
      </w:ins>
      <w:ins w:id="63" w:author="刘 屹洲" w:date="2022-12-25T10:11:00Z">
        <w:r>
          <w:rPr>
            <w:rFonts w:ascii="宋体" w:eastAsia="宋体" w:hAnsi="宋体" w:hint="eastAsia"/>
            <w:sz w:val="24"/>
            <w:szCs w:val="24"/>
          </w:rPr>
          <w:t>成员函数</w:t>
        </w:r>
      </w:ins>
      <w:ins w:id="64" w:author="刘 屹洲" w:date="2022-12-25T10:10:00Z">
        <w:r w:rsidRPr="00D04EBD">
          <w:rPr>
            <w:rFonts w:ascii="宋体" w:eastAsia="宋体" w:hAnsi="宋体" w:hint="eastAsia"/>
            <w:sz w:val="24"/>
            <w:szCs w:val="24"/>
          </w:rPr>
          <w:t>节点与另一个框架相应的</w:t>
        </w:r>
      </w:ins>
      <w:ins w:id="65" w:author="刘 屹洲" w:date="2022-12-25T10:11:00Z">
        <w:r>
          <w:rPr>
            <w:rFonts w:ascii="宋体" w:eastAsia="宋体" w:hAnsi="宋体" w:hint="eastAsia"/>
            <w:sz w:val="24"/>
            <w:szCs w:val="24"/>
          </w:rPr>
          <w:t>成员函数</w:t>
        </w:r>
      </w:ins>
      <w:ins w:id="66" w:author="刘 屹洲" w:date="2022-12-25T10:10:00Z">
        <w:r w:rsidRPr="00D04EBD">
          <w:rPr>
            <w:rFonts w:ascii="宋体" w:eastAsia="宋体" w:hAnsi="宋体" w:hint="eastAsia"/>
            <w:sz w:val="24"/>
            <w:szCs w:val="24"/>
          </w:rPr>
          <w:t>节点之间关系的类型命名格式为：“</w:t>
        </w:r>
        <w:r w:rsidRPr="00D04EBD">
          <w:rPr>
            <w:rFonts w:ascii="Times New Roman" w:eastAsia="宋体" w:hAnsi="Times New Roman" w:cs="Times New Roman"/>
            <w:sz w:val="24"/>
            <w:szCs w:val="24"/>
          </w:rPr>
          <w:t>equivalent</w:t>
        </w:r>
      </w:ins>
      <w:ins w:id="67" w:author="刘 屹洲" w:date="2022-12-25T10:11:00Z">
        <w:r>
          <w:rPr>
            <w:rFonts w:ascii="Times New Roman" w:eastAsia="宋体" w:hAnsi="Times New Roman" w:cs="Times New Roman"/>
            <w:sz w:val="24"/>
            <w:szCs w:val="24"/>
          </w:rPr>
          <w:t>M</w:t>
        </w:r>
        <w:r>
          <w:rPr>
            <w:rFonts w:ascii="Times New Roman" w:eastAsia="宋体" w:hAnsi="Times New Roman" w:cs="Times New Roman" w:hint="eastAsia"/>
            <w:sz w:val="24"/>
            <w:szCs w:val="24"/>
          </w:rPr>
          <w:t>ember</w:t>
        </w:r>
        <w:r>
          <w:rPr>
            <w:rFonts w:ascii="Times New Roman" w:eastAsia="宋体" w:hAnsi="Times New Roman" w:cs="Times New Roman"/>
            <w:sz w:val="24"/>
            <w:szCs w:val="24"/>
          </w:rPr>
          <w:t>F</w:t>
        </w:r>
        <w:r>
          <w:rPr>
            <w:rFonts w:ascii="Times New Roman" w:eastAsia="宋体" w:hAnsi="Times New Roman" w:cs="Times New Roman" w:hint="eastAsia"/>
            <w:sz w:val="24"/>
            <w:szCs w:val="24"/>
          </w:rPr>
          <w:t>unction</w:t>
        </w:r>
      </w:ins>
      <w:ins w:id="68" w:author="刘 屹洲" w:date="2022-12-25T10:10:00Z">
        <w:r w:rsidRPr="00D04EBD">
          <w:rPr>
            <w:rFonts w:ascii="宋体" w:eastAsia="宋体" w:hAnsi="宋体" w:hint="eastAsia"/>
            <w:sz w:val="24"/>
            <w:szCs w:val="24"/>
          </w:rPr>
          <w:t>”。</w:t>
        </w:r>
        <w:r w:rsidRPr="00D04EBD">
          <w:rPr>
            <w:rFonts w:ascii="宋体" w:eastAsia="宋体" w:hAnsi="宋体"/>
            <w:sz w:val="24"/>
            <w:szCs w:val="24"/>
          </w:rPr>
          <w:t xml:space="preserve"> </w:t>
        </w:r>
      </w:ins>
    </w:p>
    <w:p w14:paraId="724DAA3E" w14:textId="77777777" w:rsidR="00E26888" w:rsidRDefault="00E26888" w:rsidP="00E26888">
      <w:pPr>
        <w:pStyle w:val="3"/>
        <w:rPr>
          <w:ins w:id="69" w:author="刘 屹洲" w:date="2022-12-25T10:10:00Z"/>
          <w:rFonts w:ascii="Times New Roman" w:eastAsia="微软雅黑" w:hAnsi="Times New Roman" w:cs="Times New Roman"/>
          <w:b w:val="0"/>
          <w:bCs w:val="0"/>
          <w:sz w:val="24"/>
          <w:szCs w:val="24"/>
        </w:rPr>
      </w:pPr>
      <w:ins w:id="70" w:author="刘 屹洲" w:date="2022-12-25T10:10:00Z">
        <w:r>
          <w:rPr>
            <w:rFonts w:ascii="黑体" w:eastAsia="黑体" w:hAnsi="黑体"/>
            <w:b w:val="0"/>
            <w:bCs w:val="0"/>
            <w:sz w:val="24"/>
            <w:szCs w:val="24"/>
          </w:rPr>
          <w:t>3</w:t>
        </w:r>
        <w:r w:rsidRPr="00805D74">
          <w:rPr>
            <w:rFonts w:ascii="黑体" w:eastAsia="黑体" w:hAnsi="黑体"/>
            <w:b w:val="0"/>
            <w:bCs w:val="0"/>
            <w:sz w:val="24"/>
            <w:szCs w:val="24"/>
          </w:rPr>
          <w:t>.1.</w:t>
        </w:r>
        <w:r>
          <w:rPr>
            <w:rFonts w:ascii="黑体" w:eastAsia="黑体" w:hAnsi="黑体"/>
            <w:b w:val="0"/>
            <w:bCs w:val="0"/>
            <w:sz w:val="24"/>
            <w:szCs w:val="24"/>
          </w:rPr>
          <w:t>2</w:t>
        </w:r>
        <w:r w:rsidRPr="00805D74">
          <w:rPr>
            <w:rFonts w:ascii="黑体" w:eastAsia="黑体" w:hAnsi="黑体"/>
            <w:b w:val="0"/>
            <w:bCs w:val="0"/>
            <w:sz w:val="24"/>
            <w:szCs w:val="24"/>
          </w:rPr>
          <w:t xml:space="preserve"> </w:t>
        </w:r>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ins>
    </w:p>
    <w:p w14:paraId="06F262FE" w14:textId="12ACA186" w:rsidR="00E26888" w:rsidRPr="00E26888" w:rsidRDefault="00E26888" w:rsidP="00E26888">
      <w:pPr>
        <w:spacing w:line="360" w:lineRule="auto"/>
        <w:ind w:firstLineChars="200" w:firstLine="480"/>
        <w:rPr>
          <w:rFonts w:ascii="宋体" w:eastAsia="宋体" w:hAnsi="宋体"/>
          <w:sz w:val="24"/>
          <w:szCs w:val="24"/>
        </w:rPr>
      </w:pPr>
      <w:ins w:id="71" w:author="刘 屹洲" w:date="2022-12-25T10:10:00Z">
        <w:r w:rsidRPr="00D04EBD">
          <w:rPr>
            <w:rFonts w:ascii="宋体" w:eastAsia="宋体" w:hAnsi="宋体" w:hint="eastAsia"/>
            <w:sz w:val="24"/>
            <w:szCs w:val="24"/>
          </w:rPr>
          <w:t>一个框架的</w:t>
        </w:r>
      </w:ins>
      <w:ins w:id="72" w:author="刘 屹洲" w:date="2022-12-25T10:11:00Z">
        <w:r>
          <w:rPr>
            <w:rFonts w:ascii="宋体" w:eastAsia="宋体" w:hAnsi="宋体" w:hint="eastAsia"/>
            <w:sz w:val="24"/>
            <w:szCs w:val="24"/>
          </w:rPr>
          <w:t>成员函数</w:t>
        </w:r>
      </w:ins>
      <w:ins w:id="73" w:author="刘 屹洲" w:date="2022-12-25T10:10:00Z">
        <w:r w:rsidRPr="00D04EBD">
          <w:rPr>
            <w:rFonts w:ascii="宋体" w:eastAsia="宋体" w:hAnsi="宋体" w:hint="eastAsia"/>
            <w:sz w:val="24"/>
            <w:szCs w:val="24"/>
          </w:rPr>
          <w:t>节点与另一个框架相应的</w:t>
        </w:r>
      </w:ins>
      <w:ins w:id="74" w:author="刘 屹洲" w:date="2022-12-25T10:11:00Z">
        <w:r>
          <w:rPr>
            <w:rFonts w:ascii="宋体" w:eastAsia="宋体" w:hAnsi="宋体" w:hint="eastAsia"/>
            <w:sz w:val="24"/>
            <w:szCs w:val="24"/>
          </w:rPr>
          <w:t>成员函数</w:t>
        </w:r>
      </w:ins>
      <w:ins w:id="75" w:author="刘 屹洲" w:date="2022-12-25T10:10:00Z">
        <w:r w:rsidRPr="00D04EBD">
          <w:rPr>
            <w:rFonts w:ascii="宋体" w:eastAsia="宋体" w:hAnsi="宋体" w:hint="eastAsia"/>
            <w:sz w:val="24"/>
            <w:szCs w:val="24"/>
          </w:rPr>
          <w:t>节点之间关系的属性包含一个键值对，其中，</w:t>
        </w:r>
        <w:r>
          <w:rPr>
            <w:rFonts w:ascii="宋体" w:eastAsia="宋体" w:hAnsi="宋体" w:hint="eastAsia"/>
            <w:sz w:val="24"/>
            <w:szCs w:val="24"/>
          </w:rPr>
          <w:t>键名为“</w:t>
        </w:r>
        <w:r w:rsidRPr="009D3FDE">
          <w:rPr>
            <w:rFonts w:ascii="Times New Roman" w:eastAsia="宋体" w:hAnsi="Times New Roman" w:cs="Times New Roman"/>
            <w:sz w:val="24"/>
            <w:szCs w:val="24"/>
          </w:rPr>
          <w:t>framework_name</w:t>
        </w:r>
        <w:r>
          <w:rPr>
            <w:rFonts w:ascii="宋体" w:eastAsia="宋体" w:hAnsi="宋体" w:hint="eastAsia"/>
            <w:sz w:val="24"/>
            <w:szCs w:val="24"/>
          </w:rPr>
          <w:t>”，值为所指向的算子节点所属框架的框架名称。示例如下：</w:t>
        </w:r>
        <w:r w:rsidRPr="003A3755">
          <w:rPr>
            <w:rFonts w:ascii="宋体" w:eastAsia="宋体" w:hAnsi="宋体"/>
            <w:sz w:val="24"/>
            <w:szCs w:val="24"/>
          </w:rPr>
          <w:t>{</w:t>
        </w:r>
        <w:r w:rsidRPr="009D3FDE">
          <w:rPr>
            <w:rFonts w:ascii="Times New Roman" w:eastAsia="宋体" w:hAnsi="Times New Roman" w:cs="Times New Roman"/>
            <w:sz w:val="24"/>
            <w:szCs w:val="24"/>
          </w:rPr>
          <w:t>framework_name</w:t>
        </w:r>
        <w:r w:rsidRPr="003A3755">
          <w:rPr>
            <w:rFonts w:ascii="宋体" w:eastAsia="宋体" w:hAnsi="宋体"/>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P</w:t>
        </w:r>
        <w:r>
          <w:rPr>
            <w:rFonts w:ascii="Times New Roman" w:eastAsia="宋体" w:hAnsi="Times New Roman" w:cs="Times New Roman" w:hint="eastAsia"/>
            <w:sz w:val="24"/>
            <w:szCs w:val="24"/>
          </w:rPr>
          <w:t>y</w:t>
        </w:r>
        <w:r>
          <w:rPr>
            <w:rFonts w:ascii="Times New Roman" w:eastAsia="宋体" w:hAnsi="Times New Roman" w:cs="Times New Roman"/>
            <w:sz w:val="24"/>
            <w:szCs w:val="24"/>
          </w:rPr>
          <w:t>T</w:t>
        </w:r>
        <w:r>
          <w:rPr>
            <w:rFonts w:ascii="Times New Roman" w:eastAsia="宋体" w:hAnsi="Times New Roman" w:cs="Times New Roman" w:hint="eastAsia"/>
            <w:sz w:val="24"/>
            <w:szCs w:val="24"/>
          </w:rPr>
          <w:t>orch</w:t>
        </w:r>
        <w:r>
          <w:rPr>
            <w:rFonts w:ascii="Times New Roman" w:eastAsia="宋体" w:hAnsi="Times New Roman" w:cs="Times New Roman" w:hint="eastAsia"/>
            <w:sz w:val="24"/>
            <w:szCs w:val="24"/>
          </w:rPr>
          <w:t>”</w:t>
        </w:r>
        <w:r w:rsidRPr="003A3755">
          <w:rPr>
            <w:rFonts w:ascii="宋体" w:eastAsia="宋体" w:hAnsi="宋体"/>
            <w:sz w:val="24"/>
            <w:szCs w:val="24"/>
          </w:rPr>
          <w:t>}</w:t>
        </w:r>
        <w:r>
          <w:rPr>
            <w:rFonts w:ascii="宋体" w:eastAsia="宋体" w:hAnsi="宋体" w:hint="eastAsia"/>
            <w:sz w:val="24"/>
            <w:szCs w:val="24"/>
          </w:rPr>
          <w:t>，</w:t>
        </w:r>
        <w:r w:rsidRPr="003A3755">
          <w:rPr>
            <w:rFonts w:ascii="宋体" w:eastAsia="宋体" w:hAnsi="宋体"/>
            <w:sz w:val="24"/>
            <w:szCs w:val="24"/>
          </w:rPr>
          <w:t>{</w:t>
        </w:r>
        <w:r w:rsidRPr="009D3FDE">
          <w:rPr>
            <w:rFonts w:ascii="Times New Roman" w:eastAsia="宋体" w:hAnsi="Times New Roman" w:cs="Times New Roman"/>
            <w:sz w:val="24"/>
            <w:szCs w:val="24"/>
          </w:rPr>
          <w:t>framework_name</w:t>
        </w:r>
        <w:r w:rsidRPr="003A3755">
          <w:rPr>
            <w:rFonts w:ascii="宋体" w:eastAsia="宋体" w:hAnsi="宋体"/>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Mind</w:t>
        </w:r>
        <w:r>
          <w:rPr>
            <w:rFonts w:ascii="Times New Roman" w:eastAsia="宋体" w:hAnsi="Times New Roman" w:cs="Times New Roman"/>
            <w:sz w:val="24"/>
            <w:szCs w:val="24"/>
          </w:rPr>
          <w:t>S</w:t>
        </w:r>
        <w:r>
          <w:rPr>
            <w:rFonts w:ascii="Times New Roman" w:eastAsia="宋体" w:hAnsi="Times New Roman" w:cs="Times New Roman" w:hint="eastAsia"/>
            <w:sz w:val="24"/>
            <w:szCs w:val="24"/>
          </w:rPr>
          <w:t>pore</w:t>
        </w:r>
        <w:r>
          <w:rPr>
            <w:rFonts w:ascii="Times New Roman" w:eastAsia="宋体" w:hAnsi="Times New Roman" w:cs="Times New Roman" w:hint="eastAsia"/>
            <w:sz w:val="24"/>
            <w:szCs w:val="24"/>
          </w:rPr>
          <w:t>”</w:t>
        </w:r>
        <w:r w:rsidRPr="003A3755">
          <w:rPr>
            <w:rFonts w:ascii="宋体" w:eastAsia="宋体" w:hAnsi="宋体"/>
            <w:sz w:val="24"/>
            <w:szCs w:val="24"/>
          </w:rPr>
          <w:t>}</w:t>
        </w:r>
        <w:r>
          <w:rPr>
            <w:rFonts w:ascii="宋体" w:eastAsia="宋体" w:hAnsi="宋体" w:hint="eastAsia"/>
            <w:sz w:val="24"/>
            <w:szCs w:val="24"/>
          </w:rPr>
          <w:t>，</w:t>
        </w:r>
        <w:r w:rsidRPr="003A3755">
          <w:rPr>
            <w:rFonts w:ascii="宋体" w:eastAsia="宋体" w:hAnsi="宋体"/>
            <w:sz w:val="24"/>
            <w:szCs w:val="24"/>
          </w:rPr>
          <w:t>{</w:t>
        </w:r>
        <w:r w:rsidRPr="009D3FDE">
          <w:rPr>
            <w:rFonts w:ascii="Times New Roman" w:eastAsia="宋体" w:hAnsi="Times New Roman" w:cs="Times New Roman"/>
            <w:sz w:val="24"/>
            <w:szCs w:val="24"/>
          </w:rPr>
          <w:t>framework_name</w:t>
        </w:r>
        <w:r w:rsidRPr="003A3755">
          <w:rPr>
            <w:rFonts w:ascii="宋体" w:eastAsia="宋体" w:hAnsi="宋体"/>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P</w:t>
        </w:r>
        <w:r>
          <w:rPr>
            <w:rFonts w:ascii="Times New Roman" w:eastAsia="宋体" w:hAnsi="Times New Roman" w:cs="Times New Roman" w:hint="eastAsia"/>
            <w:sz w:val="24"/>
            <w:szCs w:val="24"/>
          </w:rPr>
          <w:t>addle</w:t>
        </w:r>
        <w:r>
          <w:rPr>
            <w:rFonts w:ascii="Times New Roman" w:eastAsia="宋体" w:hAnsi="Times New Roman" w:cs="Times New Roman"/>
            <w:sz w:val="24"/>
            <w:szCs w:val="24"/>
          </w:rPr>
          <w:t>P</w:t>
        </w:r>
        <w:r>
          <w:rPr>
            <w:rFonts w:ascii="Times New Roman" w:eastAsia="宋体" w:hAnsi="Times New Roman" w:cs="Times New Roman" w:hint="eastAsia"/>
            <w:sz w:val="24"/>
            <w:szCs w:val="24"/>
          </w:rPr>
          <w:t>addle</w:t>
        </w:r>
        <w:r>
          <w:rPr>
            <w:rFonts w:ascii="Times New Roman" w:eastAsia="宋体" w:hAnsi="Times New Roman" w:cs="Times New Roman" w:hint="eastAsia"/>
            <w:sz w:val="24"/>
            <w:szCs w:val="24"/>
          </w:rPr>
          <w:t>”</w:t>
        </w:r>
        <w:r w:rsidRPr="003A3755">
          <w:rPr>
            <w:rFonts w:ascii="宋体" w:eastAsia="宋体" w:hAnsi="宋体"/>
            <w:sz w:val="24"/>
            <w:szCs w:val="24"/>
          </w:rPr>
          <w:t>}</w:t>
        </w:r>
        <w:r w:rsidRPr="003A3755">
          <w:rPr>
            <w:rFonts w:ascii="宋体" w:eastAsia="宋体" w:hAnsi="宋体" w:hint="eastAsia"/>
            <w:sz w:val="24"/>
            <w:szCs w:val="24"/>
          </w:rPr>
          <w:t>。</w:t>
        </w:r>
      </w:ins>
    </w:p>
    <w:sectPr w:rsidR="00E26888" w:rsidRPr="00E268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B7417" w14:textId="77777777" w:rsidR="00B40728" w:rsidRDefault="00B40728" w:rsidP="003D5737">
      <w:r>
        <w:separator/>
      </w:r>
    </w:p>
  </w:endnote>
  <w:endnote w:type="continuationSeparator" w:id="0">
    <w:p w14:paraId="1C5F1DD8" w14:textId="77777777" w:rsidR="00B40728" w:rsidRDefault="00B40728" w:rsidP="003D5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6FE30" w14:textId="77777777" w:rsidR="00B40728" w:rsidRDefault="00B40728" w:rsidP="003D5737">
      <w:r>
        <w:separator/>
      </w:r>
    </w:p>
  </w:footnote>
  <w:footnote w:type="continuationSeparator" w:id="0">
    <w:p w14:paraId="24CE706F" w14:textId="77777777" w:rsidR="00B40728" w:rsidRDefault="00B40728" w:rsidP="003D57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B70D4"/>
    <w:multiLevelType w:val="multilevel"/>
    <w:tmpl w:val="A1A263DC"/>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6567C62"/>
    <w:multiLevelType w:val="multilevel"/>
    <w:tmpl w:val="6EC0134C"/>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1418"/>
        </w:tabs>
        <w:ind w:left="1418"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2" w15:restartNumberingAfterBreak="0">
    <w:nsid w:val="29E60DE9"/>
    <w:multiLevelType w:val="multilevel"/>
    <w:tmpl w:val="0DB66278"/>
    <w:lvl w:ilvl="0">
      <w:start w:val="3"/>
      <w:numFmt w:val="decimal"/>
      <w:lvlText w:val="%1"/>
      <w:lvlJc w:val="left"/>
      <w:pPr>
        <w:ind w:left="384" w:hanging="384"/>
      </w:pPr>
      <w:rPr>
        <w:rFonts w:ascii="Times New Roman" w:hAnsi="Times New Roman" w:cs="Times New Roman" w:hint="default"/>
      </w:rPr>
    </w:lvl>
    <w:lvl w:ilvl="1">
      <w:start w:val="1"/>
      <w:numFmt w:val="decimal"/>
      <w:lvlText w:val="%1.%2"/>
      <w:lvlJc w:val="left"/>
      <w:pPr>
        <w:ind w:left="720" w:hanging="720"/>
      </w:pPr>
      <w:rPr>
        <w:rFonts w:ascii="微软雅黑" w:eastAsia="微软雅黑" w:hAnsi="微软雅黑" w:cs="Times New Roman" w:hint="default"/>
      </w:rPr>
    </w:lvl>
    <w:lvl w:ilvl="2">
      <w:start w:val="1"/>
      <w:numFmt w:val="decimal"/>
      <w:lvlText w:val="%1.%2.%3"/>
      <w:lvlJc w:val="left"/>
      <w:pPr>
        <w:ind w:left="720" w:hanging="720"/>
      </w:pPr>
      <w:rPr>
        <w:rFonts w:ascii="微软雅黑" w:eastAsia="微软雅黑" w:hAnsi="微软雅黑" w:cs="Times New Roman" w:hint="default"/>
        <w:sz w:val="24"/>
        <w:szCs w:val="24"/>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3" w15:restartNumberingAfterBreak="0">
    <w:nsid w:val="47095FAF"/>
    <w:multiLevelType w:val="multilevel"/>
    <w:tmpl w:val="59522ADE"/>
    <w:lvl w:ilvl="0">
      <w:start w:val="1"/>
      <w:numFmt w:val="decimal"/>
      <w:lvlText w:val="%1"/>
      <w:lvlJc w:val="left"/>
      <w:pPr>
        <w:ind w:left="684" w:hanging="684"/>
      </w:pPr>
      <w:rPr>
        <w:rFonts w:hint="default"/>
      </w:rPr>
    </w:lvl>
    <w:lvl w:ilvl="1">
      <w:start w:val="1"/>
      <w:numFmt w:val="decimal"/>
      <w:lvlText w:val="%1.%2"/>
      <w:lvlJc w:val="left"/>
      <w:pPr>
        <w:ind w:left="720" w:hanging="720"/>
      </w:pPr>
      <w:rPr>
        <w:rFonts w:hint="default"/>
        <w:sz w:val="30"/>
        <w:szCs w:val="30"/>
      </w:rPr>
    </w:lvl>
    <w:lvl w:ilvl="2">
      <w:start w:val="1"/>
      <w:numFmt w:val="decimal"/>
      <w:lvlText w:val="%1.%2.%3"/>
      <w:lvlJc w:val="left"/>
      <w:pPr>
        <w:ind w:left="1080" w:hanging="1080"/>
      </w:pPr>
      <w:rPr>
        <w:rFonts w:hint="default"/>
        <w:sz w:val="24"/>
        <w:szCs w:val="24"/>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52803D01"/>
    <w:multiLevelType w:val="hybridMultilevel"/>
    <w:tmpl w:val="ED6E58FE"/>
    <w:lvl w:ilvl="0" w:tplc="030E84AA">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91346133">
    <w:abstractNumId w:val="4"/>
  </w:num>
  <w:num w:numId="2" w16cid:durableId="155725988">
    <w:abstractNumId w:val="3"/>
  </w:num>
  <w:num w:numId="3" w16cid:durableId="570194613">
    <w:abstractNumId w:val="0"/>
  </w:num>
  <w:num w:numId="4" w16cid:durableId="94445641">
    <w:abstractNumId w:val="2"/>
  </w:num>
  <w:num w:numId="5" w16cid:durableId="135800149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刘 屹洲">
    <w15:presenceInfo w15:providerId="Windows Live" w15:userId="f2c77d87a94b10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3BE"/>
    <w:rsid w:val="00006F01"/>
    <w:rsid w:val="00014030"/>
    <w:rsid w:val="00021FBA"/>
    <w:rsid w:val="000254D8"/>
    <w:rsid w:val="000274CE"/>
    <w:rsid w:val="00055061"/>
    <w:rsid w:val="0006604E"/>
    <w:rsid w:val="00076E09"/>
    <w:rsid w:val="0009782A"/>
    <w:rsid w:val="000C361C"/>
    <w:rsid w:val="00156377"/>
    <w:rsid w:val="00170BFB"/>
    <w:rsid w:val="00175968"/>
    <w:rsid w:val="001820DB"/>
    <w:rsid w:val="00194B08"/>
    <w:rsid w:val="001A4161"/>
    <w:rsid w:val="001D0217"/>
    <w:rsid w:val="001E11CB"/>
    <w:rsid w:val="00217C82"/>
    <w:rsid w:val="00282133"/>
    <w:rsid w:val="00291918"/>
    <w:rsid w:val="002A505F"/>
    <w:rsid w:val="00310C24"/>
    <w:rsid w:val="0034334E"/>
    <w:rsid w:val="0035600C"/>
    <w:rsid w:val="00356712"/>
    <w:rsid w:val="00356E3F"/>
    <w:rsid w:val="00375B44"/>
    <w:rsid w:val="00394101"/>
    <w:rsid w:val="003A2839"/>
    <w:rsid w:val="003A3755"/>
    <w:rsid w:val="003D5737"/>
    <w:rsid w:val="0042067E"/>
    <w:rsid w:val="004262B5"/>
    <w:rsid w:val="00445DC3"/>
    <w:rsid w:val="0046384D"/>
    <w:rsid w:val="00464DF0"/>
    <w:rsid w:val="00493F31"/>
    <w:rsid w:val="00497DEF"/>
    <w:rsid w:val="004A0B12"/>
    <w:rsid w:val="004C2A1E"/>
    <w:rsid w:val="004E2DAF"/>
    <w:rsid w:val="00515AB2"/>
    <w:rsid w:val="00564A27"/>
    <w:rsid w:val="00571CBB"/>
    <w:rsid w:val="005B755C"/>
    <w:rsid w:val="005C03F1"/>
    <w:rsid w:val="00607C2A"/>
    <w:rsid w:val="006332CD"/>
    <w:rsid w:val="00651990"/>
    <w:rsid w:val="00670C82"/>
    <w:rsid w:val="006A2149"/>
    <w:rsid w:val="006A2242"/>
    <w:rsid w:val="006C5919"/>
    <w:rsid w:val="00754D8C"/>
    <w:rsid w:val="00783C2E"/>
    <w:rsid w:val="00796628"/>
    <w:rsid w:val="007A0005"/>
    <w:rsid w:val="007B28B3"/>
    <w:rsid w:val="007B469E"/>
    <w:rsid w:val="007E06D9"/>
    <w:rsid w:val="00805D74"/>
    <w:rsid w:val="00825057"/>
    <w:rsid w:val="00827EBD"/>
    <w:rsid w:val="008413A2"/>
    <w:rsid w:val="00843B42"/>
    <w:rsid w:val="00851A0B"/>
    <w:rsid w:val="00863DB2"/>
    <w:rsid w:val="00864531"/>
    <w:rsid w:val="008901B3"/>
    <w:rsid w:val="008B6885"/>
    <w:rsid w:val="008C3562"/>
    <w:rsid w:val="008D2B5A"/>
    <w:rsid w:val="008D4A84"/>
    <w:rsid w:val="008F5A29"/>
    <w:rsid w:val="009511DD"/>
    <w:rsid w:val="00955D69"/>
    <w:rsid w:val="0096695A"/>
    <w:rsid w:val="009A24A4"/>
    <w:rsid w:val="009B3B16"/>
    <w:rsid w:val="009D3FDE"/>
    <w:rsid w:val="00A1076D"/>
    <w:rsid w:val="00A177D4"/>
    <w:rsid w:val="00A4131D"/>
    <w:rsid w:val="00A91891"/>
    <w:rsid w:val="00AA77B0"/>
    <w:rsid w:val="00AB06F0"/>
    <w:rsid w:val="00AB6647"/>
    <w:rsid w:val="00AB68D0"/>
    <w:rsid w:val="00B1226C"/>
    <w:rsid w:val="00B2299C"/>
    <w:rsid w:val="00B40728"/>
    <w:rsid w:val="00B42C04"/>
    <w:rsid w:val="00B45839"/>
    <w:rsid w:val="00B626EB"/>
    <w:rsid w:val="00B841CE"/>
    <w:rsid w:val="00B94CBF"/>
    <w:rsid w:val="00BA4676"/>
    <w:rsid w:val="00BC1412"/>
    <w:rsid w:val="00BC53BE"/>
    <w:rsid w:val="00BC56E4"/>
    <w:rsid w:val="00BC68A0"/>
    <w:rsid w:val="00C13372"/>
    <w:rsid w:val="00C2093C"/>
    <w:rsid w:val="00C21608"/>
    <w:rsid w:val="00C612A0"/>
    <w:rsid w:val="00C92BC5"/>
    <w:rsid w:val="00CB4320"/>
    <w:rsid w:val="00CB55C1"/>
    <w:rsid w:val="00CB5C85"/>
    <w:rsid w:val="00CB5FFA"/>
    <w:rsid w:val="00CC004B"/>
    <w:rsid w:val="00CF40A7"/>
    <w:rsid w:val="00D04EBD"/>
    <w:rsid w:val="00D24305"/>
    <w:rsid w:val="00D3169F"/>
    <w:rsid w:val="00D53617"/>
    <w:rsid w:val="00D87813"/>
    <w:rsid w:val="00DB090E"/>
    <w:rsid w:val="00DC6357"/>
    <w:rsid w:val="00DD07AC"/>
    <w:rsid w:val="00E019E6"/>
    <w:rsid w:val="00E12599"/>
    <w:rsid w:val="00E25FC1"/>
    <w:rsid w:val="00E26888"/>
    <w:rsid w:val="00EC6FDD"/>
    <w:rsid w:val="00ED5414"/>
    <w:rsid w:val="00EE01AB"/>
    <w:rsid w:val="00F112FB"/>
    <w:rsid w:val="00F5219C"/>
    <w:rsid w:val="00F96E5D"/>
    <w:rsid w:val="00FB2262"/>
    <w:rsid w:val="00FC5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A003FA"/>
  <w15:chartTrackingRefBased/>
  <w15:docId w15:val="{5B515EE1-7063-493E-AB3C-ED417663E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4EBD"/>
    <w:pPr>
      <w:widowControl w:val="0"/>
      <w:jc w:val="both"/>
    </w:pPr>
  </w:style>
  <w:style w:type="paragraph" w:styleId="1">
    <w:name w:val="heading 1"/>
    <w:basedOn w:val="a"/>
    <w:next w:val="a"/>
    <w:link w:val="10"/>
    <w:qFormat/>
    <w:rsid w:val="00805D74"/>
    <w:pPr>
      <w:keepLines/>
      <w:numPr>
        <w:numId w:val="5"/>
      </w:numPr>
      <w:tabs>
        <w:tab w:val="left" w:pos="1134"/>
      </w:tabs>
      <w:spacing w:beforeLines="50" w:before="50" w:afterLines="50" w:after="50"/>
      <w:outlineLvl w:val="0"/>
    </w:pPr>
    <w:rPr>
      <w:rFonts w:ascii="黑体" w:eastAsia="黑体" w:hAnsi="Times New Roman" w:cs="Times New Roman"/>
      <w:kern w:val="44"/>
      <w:sz w:val="30"/>
      <w:szCs w:val="20"/>
    </w:rPr>
  </w:style>
  <w:style w:type="paragraph" w:styleId="2">
    <w:name w:val="heading 2"/>
    <w:basedOn w:val="a"/>
    <w:next w:val="a0"/>
    <w:link w:val="20"/>
    <w:qFormat/>
    <w:rsid w:val="00805D74"/>
    <w:pPr>
      <w:widowControl/>
      <w:numPr>
        <w:ilvl w:val="1"/>
        <w:numId w:val="5"/>
      </w:numPr>
      <w:tabs>
        <w:tab w:val="clear" w:pos="1418"/>
        <w:tab w:val="num" w:pos="927"/>
      </w:tabs>
      <w:spacing w:beforeLines="50" w:before="50" w:afterLines="50" w:after="50"/>
      <w:ind w:left="0" w:firstLine="0"/>
      <w:outlineLvl w:val="1"/>
    </w:pPr>
    <w:rPr>
      <w:rFonts w:ascii="黑体" w:eastAsia="黑体" w:hAnsi="Arial" w:cs="Times New Roman"/>
      <w:kern w:val="0"/>
      <w:sz w:val="28"/>
      <w:szCs w:val="20"/>
    </w:rPr>
  </w:style>
  <w:style w:type="paragraph" w:styleId="3">
    <w:name w:val="heading 3"/>
    <w:basedOn w:val="a"/>
    <w:next w:val="a"/>
    <w:link w:val="30"/>
    <w:uiPriority w:val="9"/>
    <w:unhideWhenUsed/>
    <w:qFormat/>
    <w:rsid w:val="00805D74"/>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825057"/>
    <w:pPr>
      <w:ind w:firstLineChars="200" w:firstLine="420"/>
    </w:pPr>
  </w:style>
  <w:style w:type="character" w:customStyle="1" w:styleId="10">
    <w:name w:val="标题 1 字符"/>
    <w:basedOn w:val="a1"/>
    <w:link w:val="1"/>
    <w:rsid w:val="00805D74"/>
    <w:rPr>
      <w:rFonts w:ascii="黑体" w:eastAsia="黑体" w:hAnsi="Times New Roman" w:cs="Times New Roman"/>
      <w:kern w:val="44"/>
      <w:sz w:val="30"/>
      <w:szCs w:val="20"/>
    </w:rPr>
  </w:style>
  <w:style w:type="character" w:customStyle="1" w:styleId="20">
    <w:name w:val="标题 2 字符"/>
    <w:basedOn w:val="a1"/>
    <w:link w:val="2"/>
    <w:rsid w:val="00805D74"/>
    <w:rPr>
      <w:rFonts w:ascii="黑体" w:eastAsia="黑体" w:hAnsi="Arial" w:cs="Times New Roman"/>
      <w:kern w:val="0"/>
      <w:sz w:val="28"/>
      <w:szCs w:val="20"/>
    </w:rPr>
  </w:style>
  <w:style w:type="paragraph" w:styleId="a0">
    <w:name w:val="Normal Indent"/>
    <w:basedOn w:val="a"/>
    <w:uiPriority w:val="99"/>
    <w:semiHidden/>
    <w:unhideWhenUsed/>
    <w:rsid w:val="00805D74"/>
    <w:pPr>
      <w:ind w:firstLineChars="200" w:firstLine="420"/>
    </w:pPr>
  </w:style>
  <w:style w:type="character" w:customStyle="1" w:styleId="30">
    <w:name w:val="标题 3 字符"/>
    <w:basedOn w:val="a1"/>
    <w:link w:val="3"/>
    <w:uiPriority w:val="9"/>
    <w:rsid w:val="00805D74"/>
    <w:rPr>
      <w:b/>
      <w:bCs/>
      <w:sz w:val="32"/>
      <w:szCs w:val="32"/>
    </w:rPr>
  </w:style>
  <w:style w:type="paragraph" w:styleId="a5">
    <w:name w:val="header"/>
    <w:basedOn w:val="a"/>
    <w:link w:val="a6"/>
    <w:uiPriority w:val="99"/>
    <w:unhideWhenUsed/>
    <w:rsid w:val="003D573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3D5737"/>
    <w:rPr>
      <w:sz w:val="18"/>
      <w:szCs w:val="18"/>
    </w:rPr>
  </w:style>
  <w:style w:type="paragraph" w:styleId="a7">
    <w:name w:val="footer"/>
    <w:basedOn w:val="a"/>
    <w:link w:val="a8"/>
    <w:uiPriority w:val="99"/>
    <w:unhideWhenUsed/>
    <w:rsid w:val="003D5737"/>
    <w:pPr>
      <w:tabs>
        <w:tab w:val="center" w:pos="4153"/>
        <w:tab w:val="right" w:pos="8306"/>
      </w:tabs>
      <w:snapToGrid w:val="0"/>
      <w:jc w:val="left"/>
    </w:pPr>
    <w:rPr>
      <w:sz w:val="18"/>
      <w:szCs w:val="18"/>
    </w:rPr>
  </w:style>
  <w:style w:type="character" w:customStyle="1" w:styleId="a8">
    <w:name w:val="页脚 字符"/>
    <w:basedOn w:val="a1"/>
    <w:link w:val="a7"/>
    <w:uiPriority w:val="99"/>
    <w:rsid w:val="003D5737"/>
    <w:rPr>
      <w:sz w:val="18"/>
      <w:szCs w:val="18"/>
    </w:rPr>
  </w:style>
  <w:style w:type="paragraph" w:styleId="a9">
    <w:name w:val="Revision"/>
    <w:hidden/>
    <w:uiPriority w:val="99"/>
    <w:semiHidden/>
    <w:rsid w:val="003D5737"/>
  </w:style>
  <w:style w:type="character" w:styleId="aa">
    <w:name w:val="annotation reference"/>
    <w:basedOn w:val="a1"/>
    <w:uiPriority w:val="99"/>
    <w:semiHidden/>
    <w:unhideWhenUsed/>
    <w:rsid w:val="006A2149"/>
    <w:rPr>
      <w:sz w:val="21"/>
      <w:szCs w:val="21"/>
    </w:rPr>
  </w:style>
  <w:style w:type="paragraph" w:styleId="ab">
    <w:name w:val="annotation text"/>
    <w:basedOn w:val="a"/>
    <w:link w:val="ac"/>
    <w:uiPriority w:val="99"/>
    <w:semiHidden/>
    <w:unhideWhenUsed/>
    <w:rsid w:val="006A2149"/>
    <w:pPr>
      <w:jc w:val="left"/>
    </w:pPr>
  </w:style>
  <w:style w:type="character" w:customStyle="1" w:styleId="ac">
    <w:name w:val="批注文字 字符"/>
    <w:basedOn w:val="a1"/>
    <w:link w:val="ab"/>
    <w:uiPriority w:val="99"/>
    <w:semiHidden/>
    <w:rsid w:val="006A2149"/>
  </w:style>
  <w:style w:type="paragraph" w:styleId="ad">
    <w:name w:val="annotation subject"/>
    <w:basedOn w:val="ab"/>
    <w:next w:val="ab"/>
    <w:link w:val="ae"/>
    <w:uiPriority w:val="99"/>
    <w:semiHidden/>
    <w:unhideWhenUsed/>
    <w:rsid w:val="006A2149"/>
    <w:rPr>
      <w:b/>
      <w:bCs/>
    </w:rPr>
  </w:style>
  <w:style w:type="character" w:customStyle="1" w:styleId="ae">
    <w:name w:val="批注主题 字符"/>
    <w:basedOn w:val="ac"/>
    <w:link w:val="ad"/>
    <w:uiPriority w:val="99"/>
    <w:semiHidden/>
    <w:rsid w:val="006A21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A493E-8CC4-4E7E-A2F8-46024FD6C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8</Pages>
  <Words>887</Words>
  <Characters>5059</Characters>
  <Application>Microsoft Office Word</Application>
  <DocSecurity>0</DocSecurity>
  <Lines>42</Lines>
  <Paragraphs>11</Paragraphs>
  <ScaleCrop>false</ScaleCrop>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屹洲</dc:creator>
  <cp:keywords/>
  <dc:description/>
  <cp:lastModifiedBy>刘 屹洲</cp:lastModifiedBy>
  <cp:revision>4</cp:revision>
  <dcterms:created xsi:type="dcterms:W3CDTF">2022-12-24T11:40:00Z</dcterms:created>
  <dcterms:modified xsi:type="dcterms:W3CDTF">2023-01-06T02:48:00Z</dcterms:modified>
</cp:coreProperties>
</file>